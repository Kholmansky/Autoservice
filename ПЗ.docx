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1DD0A" w14:textId="77777777" w:rsidR="00E03F29" w:rsidRPr="00CB3651" w:rsidRDefault="00E03F29" w:rsidP="00E03F29">
      <w:pPr>
        <w:spacing w:after="0"/>
        <w:jc w:val="center"/>
        <w:rPr>
          <w:rFonts w:ascii="Times New Roman" w:hAnsi="Times New Roman"/>
          <w:b/>
          <w:sz w:val="24"/>
          <w:szCs w:val="24"/>
        </w:rPr>
      </w:pPr>
      <w:bookmarkStart w:id="0" w:name="_GoBack"/>
      <w:bookmarkEnd w:id="0"/>
      <w:r w:rsidRPr="00CB3651">
        <w:rPr>
          <w:rFonts w:ascii="Times New Roman" w:hAnsi="Times New Roman"/>
          <w:b/>
          <w:sz w:val="24"/>
          <w:szCs w:val="24"/>
        </w:rPr>
        <w:t>Министерство образования и науки Российской Федерации</w:t>
      </w:r>
    </w:p>
    <w:p w14:paraId="5039BABF"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Федеральное государственное бюджетное образовательное учреждение</w:t>
      </w:r>
    </w:p>
    <w:p w14:paraId="51BE23BA"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высшего профессионального образования</w:t>
      </w:r>
    </w:p>
    <w:p w14:paraId="066D7775" w14:textId="77777777" w:rsidR="00E03F29" w:rsidRPr="0090723C" w:rsidRDefault="00E03F29" w:rsidP="00E03F29">
      <w:pPr>
        <w:spacing w:after="0"/>
        <w:jc w:val="center"/>
        <w:rPr>
          <w:rFonts w:ascii="Times New Roman" w:hAnsi="Times New Roman"/>
          <w:b/>
          <w:sz w:val="24"/>
          <w:szCs w:val="24"/>
        </w:rPr>
      </w:pPr>
      <w:r w:rsidRPr="0090723C">
        <w:rPr>
          <w:rFonts w:ascii="Times New Roman" w:hAnsi="Times New Roman"/>
          <w:b/>
          <w:sz w:val="24"/>
          <w:szCs w:val="24"/>
        </w:rPr>
        <w:t>«НАЦИОНАЛЬНЫЙ ИССЛЕДОВАТЕЛЬСКИЙ</w:t>
      </w:r>
    </w:p>
    <w:p w14:paraId="308C71A9" w14:textId="77777777" w:rsidR="00E03F29" w:rsidRDefault="00E03F29" w:rsidP="00E03F29">
      <w:pPr>
        <w:pBdr>
          <w:bottom w:val="single" w:sz="12" w:space="1" w:color="auto"/>
        </w:pBdr>
        <w:spacing w:after="0"/>
        <w:jc w:val="center"/>
        <w:rPr>
          <w:rFonts w:ascii="Times New Roman" w:hAnsi="Times New Roman"/>
          <w:b/>
          <w:sz w:val="24"/>
          <w:szCs w:val="24"/>
        </w:rPr>
      </w:pPr>
      <w:r w:rsidRPr="0090723C">
        <w:rPr>
          <w:rFonts w:ascii="Times New Roman" w:hAnsi="Times New Roman"/>
          <w:b/>
          <w:sz w:val="24"/>
          <w:szCs w:val="24"/>
        </w:rPr>
        <w:t>ТОМСКИЙ ПОЛИТЕХНИЧЕСКИЙ УНИВЕРСИТЕТ»</w:t>
      </w:r>
    </w:p>
    <w:p w14:paraId="16F1360A" w14:textId="77777777" w:rsidR="00E03F29" w:rsidRDefault="00E03F29" w:rsidP="00E03F29">
      <w:pPr>
        <w:spacing w:after="0"/>
        <w:jc w:val="both"/>
        <w:rPr>
          <w:rFonts w:ascii="Times New Roman" w:hAnsi="Times New Roman"/>
          <w:b/>
          <w:sz w:val="24"/>
          <w:szCs w:val="24"/>
        </w:rPr>
      </w:pPr>
    </w:p>
    <w:p w14:paraId="3EB2E8B6"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Институт: Институт Кибернетики</w:t>
      </w:r>
    </w:p>
    <w:p w14:paraId="7096681A"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Направление подготовки (специальность): Информатика и вычислительная техника</w:t>
      </w:r>
    </w:p>
    <w:p w14:paraId="5524B36B"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Кафедра: Оптимизации Систем Управления</w:t>
      </w:r>
    </w:p>
    <w:p w14:paraId="7C03E104" w14:textId="77777777" w:rsidR="00E03F29" w:rsidRDefault="00E03F29" w:rsidP="00E03F29">
      <w:pPr>
        <w:spacing w:after="0"/>
        <w:ind w:left="142"/>
        <w:jc w:val="center"/>
        <w:rPr>
          <w:rFonts w:ascii="Times New Roman" w:hAnsi="Times New Roman"/>
          <w:sz w:val="24"/>
          <w:szCs w:val="24"/>
        </w:rPr>
      </w:pPr>
    </w:p>
    <w:p w14:paraId="3BDC4BCB" w14:textId="77777777" w:rsidR="00E03F29" w:rsidRDefault="00E03F29" w:rsidP="00E03F29">
      <w:pPr>
        <w:spacing w:after="0"/>
        <w:jc w:val="center"/>
        <w:rPr>
          <w:rFonts w:ascii="Times New Roman" w:hAnsi="Times New Roman"/>
          <w:b/>
          <w:sz w:val="24"/>
          <w:szCs w:val="24"/>
        </w:rPr>
      </w:pPr>
      <w:r>
        <w:rPr>
          <w:rFonts w:ascii="Times New Roman" w:hAnsi="Times New Roman"/>
          <w:b/>
          <w:sz w:val="24"/>
          <w:szCs w:val="24"/>
        </w:rPr>
        <w:t>ПОЯСНИТЕЛЬНАЯ ЗАПИСКА</w:t>
      </w:r>
    </w:p>
    <w:p w14:paraId="0D546F9C" w14:textId="77777777" w:rsidR="00E03F29" w:rsidRDefault="00E03F29" w:rsidP="00E03F29">
      <w:pPr>
        <w:spacing w:after="0"/>
        <w:jc w:val="center"/>
        <w:rPr>
          <w:rFonts w:ascii="Times New Roman" w:hAnsi="Times New Roman"/>
          <w:b/>
          <w:sz w:val="24"/>
          <w:szCs w:val="24"/>
        </w:rPr>
      </w:pPr>
      <w:r>
        <w:rPr>
          <w:rFonts w:ascii="Times New Roman" w:hAnsi="Times New Roman"/>
          <w:b/>
          <w:sz w:val="24"/>
          <w:szCs w:val="24"/>
        </w:rPr>
        <w:t>к курсовому проекту</w:t>
      </w:r>
    </w:p>
    <w:p w14:paraId="7B4A645F" w14:textId="77777777" w:rsidR="00E03F29" w:rsidRPr="00085336" w:rsidRDefault="00E03F29" w:rsidP="00E03F29">
      <w:pPr>
        <w:spacing w:after="0"/>
        <w:jc w:val="center"/>
        <w:rPr>
          <w:rFonts w:ascii="Times New Roman" w:hAnsi="Times New Roman"/>
          <w:b/>
          <w:sz w:val="24"/>
          <w:szCs w:val="24"/>
        </w:rPr>
      </w:pPr>
    </w:p>
    <w:p w14:paraId="6FF99342"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по дисциплине «</w:t>
      </w:r>
      <w:r w:rsidRPr="00E03F29">
        <w:rPr>
          <w:rFonts w:ascii="Times New Roman" w:hAnsi="Times New Roman"/>
          <w:sz w:val="24"/>
          <w:szCs w:val="24"/>
        </w:rPr>
        <w:t>Технологии разработки программного обеспечения</w:t>
      </w:r>
      <w:r>
        <w:rPr>
          <w:rFonts w:ascii="Times New Roman" w:hAnsi="Times New Roman"/>
          <w:sz w:val="24"/>
          <w:szCs w:val="24"/>
        </w:rPr>
        <w:t>»</w:t>
      </w:r>
    </w:p>
    <w:p w14:paraId="549349D4" w14:textId="77777777" w:rsidR="00E03F29" w:rsidRDefault="00E03F29" w:rsidP="00E03F29">
      <w:pPr>
        <w:spacing w:after="0"/>
        <w:jc w:val="both"/>
        <w:rPr>
          <w:rFonts w:ascii="Times New Roman" w:hAnsi="Times New Roman"/>
          <w:sz w:val="24"/>
          <w:szCs w:val="24"/>
        </w:rPr>
      </w:pPr>
    </w:p>
    <w:p w14:paraId="318437C9"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на тему «</w:t>
      </w:r>
      <w:r w:rsidR="00B0470F" w:rsidRPr="00B17C8B">
        <w:rPr>
          <w:rFonts w:ascii="Times New Roman" w:hAnsi="Times New Roman"/>
          <w:sz w:val="28"/>
          <w:szCs w:val="28"/>
        </w:rPr>
        <w:t xml:space="preserve">Автоматизированная система регистрации </w:t>
      </w:r>
      <w:r w:rsidR="00B0470F">
        <w:rPr>
          <w:rFonts w:ascii="Times New Roman" w:hAnsi="Times New Roman"/>
          <w:sz w:val="28"/>
          <w:szCs w:val="28"/>
        </w:rPr>
        <w:t>заказов в интернет-магазине</w:t>
      </w:r>
      <w:r w:rsidR="00B0470F" w:rsidRPr="003E02BC">
        <w:rPr>
          <w:rFonts w:ascii="Times New Roman" w:hAnsi="Times New Roman"/>
          <w:sz w:val="28"/>
          <w:szCs w:val="28"/>
        </w:rPr>
        <w:t xml:space="preserve"> </w:t>
      </w:r>
      <w:r w:rsidR="003E02BC" w:rsidRPr="003E02BC">
        <w:rPr>
          <w:rFonts w:ascii="Times New Roman" w:hAnsi="Times New Roman"/>
          <w:sz w:val="28"/>
          <w:szCs w:val="28"/>
        </w:rPr>
        <w:t>“ООО</w:t>
      </w:r>
      <w:r w:rsidR="00C37ABF" w:rsidRPr="003E02BC">
        <w:rPr>
          <w:rFonts w:ascii="Times New Roman" w:hAnsi="Times New Roman"/>
          <w:sz w:val="28"/>
          <w:szCs w:val="28"/>
        </w:rPr>
        <w:t xml:space="preserve"> "Авто-импорт"</w:t>
      </w:r>
      <w:r w:rsidR="00B0470F" w:rsidRPr="003E02BC">
        <w:rPr>
          <w:rFonts w:ascii="Times New Roman" w:hAnsi="Times New Roman"/>
          <w:sz w:val="28"/>
          <w:szCs w:val="28"/>
        </w:rPr>
        <w:t>”</w:t>
      </w:r>
      <w:r w:rsidRPr="003E02BC">
        <w:rPr>
          <w:rFonts w:ascii="Times New Roman" w:hAnsi="Times New Roman"/>
          <w:sz w:val="28"/>
          <w:szCs w:val="28"/>
        </w:rPr>
        <w:t>»</w:t>
      </w:r>
    </w:p>
    <w:p w14:paraId="385CF7D5" w14:textId="77777777" w:rsidR="00E03F29" w:rsidRDefault="00E03F29" w:rsidP="00E03F29">
      <w:pPr>
        <w:spacing w:after="0"/>
        <w:jc w:val="center"/>
        <w:rPr>
          <w:rFonts w:ascii="Times New Roman" w:hAnsi="Times New Roman"/>
          <w:sz w:val="24"/>
          <w:szCs w:val="24"/>
        </w:rPr>
      </w:pPr>
    </w:p>
    <w:p w14:paraId="619C69BD" w14:textId="77777777" w:rsidR="00E03F29" w:rsidRPr="001B333A" w:rsidRDefault="00E03F29" w:rsidP="00E03F29">
      <w:pPr>
        <w:spacing w:after="0"/>
        <w:jc w:val="center"/>
        <w:rPr>
          <w:rFonts w:ascii="Times New Roman" w:hAnsi="Times New Roman"/>
          <w:sz w:val="24"/>
          <w:szCs w:val="20"/>
        </w:rPr>
      </w:pPr>
    </w:p>
    <w:p w14:paraId="48915CD0"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Выполнили студенты гр. 8ВМ43</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w:t>
      </w:r>
      <w:r w:rsidR="00B0470F">
        <w:rPr>
          <w:rFonts w:ascii="Times New Roman" w:hAnsi="Times New Roman"/>
          <w:sz w:val="24"/>
          <w:szCs w:val="24"/>
        </w:rPr>
        <w:t>А</w:t>
      </w:r>
      <w:r>
        <w:rPr>
          <w:rFonts w:ascii="Times New Roman" w:hAnsi="Times New Roman"/>
          <w:sz w:val="24"/>
          <w:szCs w:val="24"/>
        </w:rPr>
        <w:t>.</w:t>
      </w:r>
      <w:r w:rsidR="00B0470F">
        <w:rPr>
          <w:rFonts w:ascii="Times New Roman" w:hAnsi="Times New Roman"/>
          <w:sz w:val="24"/>
          <w:szCs w:val="24"/>
        </w:rPr>
        <w:t>В</w:t>
      </w:r>
      <w:r>
        <w:rPr>
          <w:rFonts w:ascii="Times New Roman" w:hAnsi="Times New Roman"/>
          <w:sz w:val="24"/>
          <w:szCs w:val="24"/>
        </w:rPr>
        <w:t>.</w:t>
      </w:r>
      <w:r w:rsidR="00B0470F">
        <w:rPr>
          <w:rFonts w:ascii="Times New Roman" w:hAnsi="Times New Roman"/>
          <w:sz w:val="24"/>
          <w:szCs w:val="24"/>
        </w:rPr>
        <w:t xml:space="preserve"> Быков</w:t>
      </w:r>
    </w:p>
    <w:p w14:paraId="0BA279A6"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w:t>
      </w:r>
      <w:r w:rsidR="00B0470F">
        <w:rPr>
          <w:rFonts w:ascii="Times New Roman" w:hAnsi="Times New Roman"/>
          <w:sz w:val="24"/>
          <w:szCs w:val="24"/>
        </w:rPr>
        <w:t>Е</w:t>
      </w:r>
      <w:r>
        <w:rPr>
          <w:rFonts w:ascii="Times New Roman" w:hAnsi="Times New Roman"/>
          <w:sz w:val="24"/>
          <w:szCs w:val="24"/>
        </w:rPr>
        <w:t>.</w:t>
      </w:r>
      <w:r w:rsidR="00B0470F">
        <w:rPr>
          <w:rFonts w:ascii="Times New Roman" w:hAnsi="Times New Roman"/>
          <w:sz w:val="24"/>
          <w:szCs w:val="24"/>
        </w:rPr>
        <w:t>В</w:t>
      </w:r>
      <w:r>
        <w:rPr>
          <w:rFonts w:ascii="Times New Roman" w:hAnsi="Times New Roman"/>
          <w:sz w:val="24"/>
          <w:szCs w:val="24"/>
        </w:rPr>
        <w:t xml:space="preserve">. </w:t>
      </w:r>
      <w:r w:rsidR="00B0470F">
        <w:rPr>
          <w:rFonts w:ascii="Times New Roman" w:hAnsi="Times New Roman"/>
          <w:sz w:val="24"/>
          <w:szCs w:val="24"/>
        </w:rPr>
        <w:t>Рогова</w:t>
      </w:r>
    </w:p>
    <w:p w14:paraId="73217FDC"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w:t>
      </w:r>
      <w:r w:rsidR="00B0470F">
        <w:rPr>
          <w:rFonts w:ascii="Times New Roman" w:hAnsi="Times New Roman"/>
          <w:sz w:val="24"/>
          <w:szCs w:val="24"/>
        </w:rPr>
        <w:t>М.В</w:t>
      </w:r>
      <w:r>
        <w:rPr>
          <w:rFonts w:ascii="Times New Roman" w:hAnsi="Times New Roman"/>
          <w:sz w:val="24"/>
          <w:szCs w:val="24"/>
        </w:rPr>
        <w:t xml:space="preserve">. </w:t>
      </w:r>
      <w:r w:rsidR="00B0470F">
        <w:rPr>
          <w:rFonts w:ascii="Times New Roman" w:hAnsi="Times New Roman"/>
          <w:sz w:val="24"/>
          <w:szCs w:val="24"/>
        </w:rPr>
        <w:t>Холманский</w:t>
      </w:r>
    </w:p>
    <w:p w14:paraId="673321B7" w14:textId="77777777" w:rsidR="00E03F29" w:rsidRDefault="00B0470F"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r>
        <w:rPr>
          <w:rFonts w:ascii="Times New Roman" w:hAnsi="Times New Roman"/>
          <w:sz w:val="24"/>
          <w:szCs w:val="24"/>
        </w:rPr>
        <w:tab/>
        <w:t xml:space="preserve">  Е.Н</w:t>
      </w:r>
      <w:r w:rsidR="00E03F29">
        <w:rPr>
          <w:rFonts w:ascii="Times New Roman" w:hAnsi="Times New Roman"/>
          <w:sz w:val="24"/>
          <w:szCs w:val="24"/>
        </w:rPr>
        <w:t xml:space="preserve">. </w:t>
      </w:r>
      <w:r>
        <w:rPr>
          <w:rFonts w:ascii="Times New Roman" w:hAnsi="Times New Roman"/>
          <w:sz w:val="24"/>
          <w:szCs w:val="24"/>
        </w:rPr>
        <w:t>Чеботарева</w:t>
      </w:r>
    </w:p>
    <w:p w14:paraId="2FA160FE" w14:textId="77777777" w:rsidR="00E03F29" w:rsidRPr="00646B54" w:rsidRDefault="00E03F29" w:rsidP="00E03F29">
      <w:pPr>
        <w:spacing w:after="0"/>
        <w:ind w:left="2410"/>
        <w:jc w:val="both"/>
        <w:rPr>
          <w:rFonts w:ascii="Times New Roman" w:hAnsi="Times New Roman"/>
          <w:sz w:val="18"/>
          <w:szCs w:val="20"/>
        </w:rPr>
      </w:pPr>
      <w:r>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t xml:space="preserve">         </w:t>
      </w:r>
    </w:p>
    <w:p w14:paraId="5D12BF3F" w14:textId="77777777" w:rsidR="00E03F29" w:rsidRDefault="00E03F29" w:rsidP="00E03F29">
      <w:pPr>
        <w:spacing w:after="0"/>
        <w:jc w:val="both"/>
        <w:rPr>
          <w:rFonts w:ascii="Times New Roman" w:hAnsi="Times New Roman"/>
          <w:sz w:val="24"/>
          <w:szCs w:val="24"/>
        </w:rPr>
      </w:pPr>
    </w:p>
    <w:p w14:paraId="333FBEF6" w14:textId="77777777" w:rsidR="00E03F29" w:rsidRPr="00374B92" w:rsidRDefault="00E03F29" w:rsidP="00E03F29">
      <w:pPr>
        <w:spacing w:after="0"/>
        <w:jc w:val="both"/>
        <w:rPr>
          <w:rFonts w:ascii="Times New Roman" w:hAnsi="Times New Roman"/>
          <w:sz w:val="24"/>
          <w:szCs w:val="24"/>
        </w:rPr>
      </w:pPr>
      <w:r>
        <w:rPr>
          <w:rFonts w:ascii="Times New Roman" w:hAnsi="Times New Roman"/>
          <w:sz w:val="24"/>
          <w:szCs w:val="24"/>
        </w:rPr>
        <w:t>Дата сдачи пояснительной записки преподавателю</w:t>
      </w:r>
      <w:r>
        <w:rPr>
          <w:rFonts w:ascii="Times New Roman" w:hAnsi="Times New Roman"/>
          <w:sz w:val="24"/>
          <w:szCs w:val="24"/>
        </w:rPr>
        <w:tab/>
      </w:r>
      <w:r>
        <w:rPr>
          <w:rFonts w:ascii="Times New Roman" w:hAnsi="Times New Roman"/>
          <w:sz w:val="24"/>
          <w:szCs w:val="24"/>
        </w:rPr>
        <w:tab/>
      </w: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14:paraId="2F8DAC80" w14:textId="77777777" w:rsidR="00E03F29" w:rsidRDefault="00E03F29" w:rsidP="00E03F29">
      <w:pPr>
        <w:spacing w:after="0"/>
        <w:jc w:val="both"/>
        <w:rPr>
          <w:rFonts w:ascii="Times New Roman" w:hAnsi="Times New Roman"/>
          <w:sz w:val="24"/>
          <w:szCs w:val="24"/>
        </w:rPr>
      </w:pPr>
    </w:p>
    <w:p w14:paraId="691F68C3" w14:textId="77777777" w:rsidR="00E03F29" w:rsidRDefault="00E03F29" w:rsidP="00E03F29">
      <w:pPr>
        <w:spacing w:after="0"/>
        <w:jc w:val="both"/>
        <w:rPr>
          <w:rFonts w:ascii="Times New Roman" w:hAnsi="Times New Roman"/>
          <w:sz w:val="24"/>
          <w:szCs w:val="24"/>
        </w:rPr>
      </w:pPr>
      <w:r>
        <w:rPr>
          <w:rFonts w:ascii="Times New Roman" w:hAnsi="Times New Roman"/>
          <w:sz w:val="24"/>
          <w:szCs w:val="24"/>
        </w:rPr>
        <w:t>Руководитель</w:t>
      </w:r>
      <w:r>
        <w:rPr>
          <w:rFonts w:ascii="Times New Roman" w:hAnsi="Times New Roman"/>
          <w:sz w:val="24"/>
          <w:szCs w:val="24"/>
        </w:rPr>
        <w:tab/>
        <w:t xml:space="preserve">: ассистент каф. ОСУ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И.А. Заикин</w:t>
      </w:r>
    </w:p>
    <w:p w14:paraId="7502FEDE" w14:textId="77777777" w:rsidR="00E03F29" w:rsidRPr="00646B54" w:rsidRDefault="00E03F29" w:rsidP="00E03F29">
      <w:pPr>
        <w:spacing w:after="0"/>
        <w:ind w:left="2127"/>
        <w:jc w:val="both"/>
        <w:rPr>
          <w:rFonts w:ascii="Times New Roman" w:hAnsi="Times New Roman"/>
          <w:sz w:val="18"/>
          <w:szCs w:val="20"/>
        </w:rPr>
      </w:pP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t xml:space="preserve">  </w:t>
      </w:r>
      <w:r w:rsidRPr="00646B54">
        <w:rPr>
          <w:rFonts w:ascii="Times New Roman" w:hAnsi="Times New Roman"/>
          <w:sz w:val="18"/>
          <w:szCs w:val="20"/>
        </w:rPr>
        <w:tab/>
      </w:r>
      <w:r w:rsidRPr="00646B54">
        <w:rPr>
          <w:rFonts w:ascii="Times New Roman" w:hAnsi="Times New Roman"/>
          <w:sz w:val="18"/>
          <w:szCs w:val="20"/>
        </w:rPr>
        <w:tab/>
        <w:t xml:space="preserve">  </w:t>
      </w:r>
      <w:r>
        <w:rPr>
          <w:rFonts w:ascii="Times New Roman" w:hAnsi="Times New Roman"/>
          <w:sz w:val="18"/>
          <w:szCs w:val="20"/>
        </w:rPr>
        <w:tab/>
      </w:r>
      <w:r w:rsidRPr="00646B54">
        <w:rPr>
          <w:rFonts w:ascii="Times New Roman" w:hAnsi="Times New Roman"/>
          <w:sz w:val="18"/>
          <w:szCs w:val="20"/>
        </w:rPr>
        <w:t xml:space="preserve">       </w:t>
      </w:r>
      <w:r>
        <w:rPr>
          <w:rFonts w:ascii="Times New Roman" w:hAnsi="Times New Roman"/>
          <w:sz w:val="18"/>
          <w:szCs w:val="20"/>
        </w:rPr>
        <w:t xml:space="preserve">   </w:t>
      </w:r>
    </w:p>
    <w:p w14:paraId="0EF8786C" w14:textId="77777777" w:rsidR="00E03F29" w:rsidRDefault="00E03F29" w:rsidP="00E03F29">
      <w:pPr>
        <w:spacing w:after="0"/>
        <w:ind w:left="708" w:firstLine="708"/>
        <w:jc w:val="both"/>
        <w:rPr>
          <w:rFonts w:ascii="Times New Roman" w:hAnsi="Times New Roman"/>
          <w:sz w:val="20"/>
          <w:szCs w:val="20"/>
        </w:rPr>
      </w:pPr>
    </w:p>
    <w:p w14:paraId="6D307EC1" w14:textId="77777777" w:rsidR="00E03F29" w:rsidRDefault="00E03F29" w:rsidP="00E03F29">
      <w:pPr>
        <w:spacing w:after="0"/>
        <w:ind w:left="708" w:firstLine="708"/>
        <w:jc w:val="right"/>
        <w:rPr>
          <w:rFonts w:ascii="Times New Roman" w:hAnsi="Times New Roman"/>
          <w:sz w:val="20"/>
          <w:szCs w:val="20"/>
        </w:rPr>
      </w:pPr>
      <w:r>
        <w:rPr>
          <w:rFonts w:ascii="Times New Roman" w:hAnsi="Times New Roman"/>
          <w:sz w:val="20"/>
          <w:szCs w:val="20"/>
        </w:rPr>
        <w:t>_____________________</w:t>
      </w:r>
      <w:r>
        <w:rPr>
          <w:rFonts w:ascii="Times New Roman" w:hAnsi="Times New Roman"/>
          <w:sz w:val="20"/>
          <w:szCs w:val="20"/>
        </w:rPr>
        <w:tab/>
      </w:r>
      <w:r>
        <w:rPr>
          <w:rFonts w:ascii="Times New Roman" w:hAnsi="Times New Roman"/>
          <w:sz w:val="20"/>
          <w:szCs w:val="20"/>
        </w:rPr>
        <w:tab/>
        <w:t>________________________________</w:t>
      </w:r>
    </w:p>
    <w:p w14:paraId="787BA2CD" w14:textId="77777777" w:rsidR="00E03F29" w:rsidRPr="00646B54" w:rsidRDefault="00E03F29" w:rsidP="00E03F29">
      <w:pPr>
        <w:spacing w:after="0"/>
        <w:ind w:left="2127"/>
        <w:jc w:val="both"/>
        <w:rPr>
          <w:rFonts w:ascii="Times New Roman" w:hAnsi="Times New Roman"/>
          <w:sz w:val="18"/>
          <w:szCs w:val="20"/>
        </w:rPr>
      </w:pPr>
      <w:r w:rsidRPr="00646B54">
        <w:rPr>
          <w:rFonts w:ascii="Times New Roman" w:hAnsi="Times New Roman"/>
          <w:sz w:val="18"/>
          <w:szCs w:val="20"/>
        </w:rPr>
        <w:tab/>
      </w:r>
      <w:r>
        <w:rPr>
          <w:rFonts w:ascii="Times New Roman" w:hAnsi="Times New Roman"/>
          <w:sz w:val="18"/>
          <w:szCs w:val="20"/>
        </w:rPr>
        <w:tab/>
      </w:r>
      <w:r w:rsidRPr="00646B54">
        <w:rPr>
          <w:rFonts w:ascii="Times New Roman" w:hAnsi="Times New Roman"/>
          <w:sz w:val="18"/>
          <w:szCs w:val="20"/>
        </w:rPr>
        <w:t>(Оценка руководителя)</w:t>
      </w: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t xml:space="preserve">    </w:t>
      </w:r>
      <w:r w:rsidRPr="007C0BA4">
        <w:rPr>
          <w:rFonts w:ascii="Times New Roman" w:hAnsi="Times New Roman"/>
          <w:sz w:val="18"/>
          <w:szCs w:val="20"/>
        </w:rPr>
        <w:t xml:space="preserve"> </w:t>
      </w:r>
      <w:r w:rsidRPr="00646B54">
        <w:rPr>
          <w:rFonts w:ascii="Times New Roman" w:hAnsi="Times New Roman"/>
          <w:sz w:val="18"/>
          <w:szCs w:val="20"/>
        </w:rPr>
        <w:t>(Подпись)</w:t>
      </w:r>
    </w:p>
    <w:p w14:paraId="3A2199DE" w14:textId="77777777" w:rsidR="00E03F29" w:rsidRPr="00646B54" w:rsidRDefault="00E03F29" w:rsidP="00E03F29">
      <w:pPr>
        <w:spacing w:after="0"/>
        <w:ind w:left="3969" w:firstLine="1"/>
        <w:jc w:val="both"/>
        <w:rPr>
          <w:rFonts w:ascii="Times New Roman" w:hAnsi="Times New Roman"/>
          <w:sz w:val="18"/>
          <w:szCs w:val="20"/>
        </w:rPr>
      </w:pP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p>
    <w:p w14:paraId="3618BC2E" w14:textId="77777777" w:rsidR="00E03F29" w:rsidRDefault="00E03F29" w:rsidP="00E03F29">
      <w:pPr>
        <w:spacing w:after="0"/>
        <w:jc w:val="both"/>
        <w:rPr>
          <w:rFonts w:ascii="Times New Roman" w:hAnsi="Times New Roman"/>
          <w:sz w:val="20"/>
          <w:szCs w:val="20"/>
        </w:rPr>
      </w:pPr>
    </w:p>
    <w:p w14:paraId="6DF80514" w14:textId="77777777" w:rsidR="00E03F29" w:rsidRPr="00374B92" w:rsidRDefault="00E03F29" w:rsidP="00E03F29">
      <w:pPr>
        <w:spacing w:after="0"/>
        <w:ind w:left="1134" w:firstLine="282"/>
        <w:jc w:val="right"/>
        <w:rPr>
          <w:rFonts w:ascii="Times New Roman" w:hAnsi="Times New Roman"/>
          <w:sz w:val="24"/>
          <w:szCs w:val="24"/>
        </w:rPr>
      </w:pP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14:paraId="5EE7BE55" w14:textId="77777777" w:rsidR="00E03F29" w:rsidRPr="0024162C" w:rsidRDefault="00E03F29" w:rsidP="00E03F29">
      <w:pPr>
        <w:spacing w:after="0"/>
        <w:ind w:left="6804" w:firstLine="3"/>
        <w:jc w:val="both"/>
        <w:rPr>
          <w:rFonts w:ascii="Times New Roman" w:hAnsi="Times New Roman"/>
          <w:sz w:val="18"/>
          <w:szCs w:val="18"/>
        </w:rPr>
      </w:pPr>
      <w:r w:rsidRPr="0024162C">
        <w:rPr>
          <w:rFonts w:ascii="Times New Roman" w:hAnsi="Times New Roman"/>
          <w:sz w:val="18"/>
          <w:szCs w:val="18"/>
        </w:rPr>
        <w:t>(</w:t>
      </w:r>
      <w:r>
        <w:rPr>
          <w:rFonts w:ascii="Times New Roman" w:hAnsi="Times New Roman"/>
          <w:sz w:val="18"/>
          <w:szCs w:val="18"/>
        </w:rPr>
        <w:t>Дата проверки</w:t>
      </w:r>
      <w:r w:rsidRPr="0024162C">
        <w:rPr>
          <w:rFonts w:ascii="Times New Roman" w:hAnsi="Times New Roman"/>
          <w:sz w:val="18"/>
          <w:szCs w:val="18"/>
        </w:rPr>
        <w:t>)</w:t>
      </w:r>
    </w:p>
    <w:p w14:paraId="7B7DBCA2" w14:textId="77777777" w:rsidR="00E03F29" w:rsidRDefault="00E03F29" w:rsidP="00E03F29">
      <w:pPr>
        <w:spacing w:after="0"/>
        <w:jc w:val="both"/>
        <w:rPr>
          <w:rFonts w:ascii="Times New Roman" w:hAnsi="Times New Roman"/>
          <w:sz w:val="24"/>
          <w:szCs w:val="24"/>
        </w:rPr>
      </w:pPr>
    </w:p>
    <w:p w14:paraId="21BA996D" w14:textId="77777777" w:rsidR="00E03F29" w:rsidRDefault="00B0470F" w:rsidP="00E03F29">
      <w:pPr>
        <w:spacing w:after="0"/>
        <w:jc w:val="center"/>
        <w:rPr>
          <w:rFonts w:ascii="Times New Roman" w:hAnsi="Times New Roman"/>
          <w:sz w:val="24"/>
          <w:szCs w:val="24"/>
        </w:rPr>
      </w:pPr>
      <w:r>
        <w:rPr>
          <w:rFonts w:ascii="Times New Roman" w:hAnsi="Times New Roman"/>
          <w:sz w:val="24"/>
          <w:szCs w:val="24"/>
        </w:rPr>
        <w:t>Курсовой проект студенты А.В. Быков, Е.В</w:t>
      </w:r>
      <w:r w:rsidR="00E03F29">
        <w:rPr>
          <w:rFonts w:ascii="Times New Roman" w:hAnsi="Times New Roman"/>
          <w:sz w:val="24"/>
          <w:szCs w:val="24"/>
        </w:rPr>
        <w:t xml:space="preserve">. </w:t>
      </w:r>
      <w:r>
        <w:rPr>
          <w:rFonts w:ascii="Times New Roman" w:hAnsi="Times New Roman"/>
          <w:sz w:val="24"/>
          <w:szCs w:val="24"/>
        </w:rPr>
        <w:t>Рогова</w:t>
      </w:r>
      <w:r w:rsidR="00E03F29">
        <w:rPr>
          <w:rFonts w:ascii="Times New Roman" w:hAnsi="Times New Roman"/>
          <w:sz w:val="24"/>
          <w:szCs w:val="24"/>
        </w:rPr>
        <w:t xml:space="preserve">, </w:t>
      </w:r>
      <w:r>
        <w:rPr>
          <w:rFonts w:ascii="Times New Roman" w:hAnsi="Times New Roman"/>
          <w:sz w:val="24"/>
          <w:szCs w:val="24"/>
        </w:rPr>
        <w:t>М.В</w:t>
      </w:r>
      <w:r w:rsidR="00E03F29">
        <w:rPr>
          <w:rFonts w:ascii="Times New Roman" w:hAnsi="Times New Roman"/>
          <w:sz w:val="24"/>
          <w:szCs w:val="24"/>
        </w:rPr>
        <w:t xml:space="preserve">. </w:t>
      </w:r>
      <w:r>
        <w:rPr>
          <w:rFonts w:ascii="Times New Roman" w:hAnsi="Times New Roman"/>
          <w:sz w:val="24"/>
          <w:szCs w:val="24"/>
        </w:rPr>
        <w:t>Холманский, Е.Н</w:t>
      </w:r>
      <w:r w:rsidR="00E03F29">
        <w:rPr>
          <w:rFonts w:ascii="Times New Roman" w:hAnsi="Times New Roman"/>
          <w:sz w:val="24"/>
          <w:szCs w:val="24"/>
        </w:rPr>
        <w:t xml:space="preserve">. </w:t>
      </w:r>
      <w:r>
        <w:rPr>
          <w:rFonts w:ascii="Times New Roman" w:hAnsi="Times New Roman"/>
          <w:sz w:val="24"/>
          <w:szCs w:val="24"/>
        </w:rPr>
        <w:t>Чеботарева</w:t>
      </w:r>
      <w:r w:rsidR="00E03F29">
        <w:rPr>
          <w:rFonts w:ascii="Times New Roman" w:hAnsi="Times New Roman"/>
          <w:sz w:val="24"/>
          <w:szCs w:val="24"/>
        </w:rPr>
        <w:t xml:space="preserve"> выполнили и защитили</w:t>
      </w:r>
    </w:p>
    <w:p w14:paraId="0E9CA6C5" w14:textId="77777777" w:rsidR="00E03F29" w:rsidRPr="00646B54" w:rsidRDefault="00E03F29" w:rsidP="00E03F29">
      <w:pPr>
        <w:spacing w:after="0"/>
        <w:ind w:left="4820"/>
        <w:jc w:val="both"/>
        <w:rPr>
          <w:rFonts w:ascii="Times New Roman" w:hAnsi="Times New Roman"/>
          <w:szCs w:val="24"/>
        </w:rPr>
      </w:pPr>
      <w:r w:rsidRPr="00646B54">
        <w:rPr>
          <w:rFonts w:ascii="Times New Roman" w:hAnsi="Times New Roman"/>
          <w:sz w:val="18"/>
          <w:szCs w:val="20"/>
        </w:rPr>
        <w:t>(Ф.И.О.)</w:t>
      </w:r>
    </w:p>
    <w:p w14:paraId="2AB68193" w14:textId="77777777" w:rsidR="00E03F29" w:rsidRDefault="00E03F29" w:rsidP="00E03F29">
      <w:pPr>
        <w:spacing w:after="0"/>
        <w:jc w:val="center"/>
        <w:rPr>
          <w:rFonts w:ascii="Times New Roman" w:hAnsi="Times New Roman"/>
          <w:sz w:val="24"/>
          <w:szCs w:val="24"/>
        </w:rPr>
      </w:pPr>
      <w:r>
        <w:rPr>
          <w:rFonts w:ascii="Times New Roman" w:hAnsi="Times New Roman"/>
          <w:sz w:val="24"/>
          <w:szCs w:val="24"/>
        </w:rPr>
        <w:t>с оценкой ______________.</w:t>
      </w:r>
    </w:p>
    <w:p w14:paraId="3695AC1C" w14:textId="77777777" w:rsidR="00E03F29" w:rsidRDefault="00E03F29" w:rsidP="00E03F29">
      <w:pPr>
        <w:spacing w:after="0"/>
        <w:jc w:val="both"/>
        <w:rPr>
          <w:rFonts w:ascii="Times New Roman" w:hAnsi="Times New Roman"/>
          <w:sz w:val="24"/>
          <w:szCs w:val="24"/>
        </w:rPr>
      </w:pPr>
    </w:p>
    <w:p w14:paraId="26F8817E" w14:textId="77777777" w:rsidR="00E03F29" w:rsidRPr="00374B92" w:rsidRDefault="00E03F29" w:rsidP="00E03F29">
      <w:pPr>
        <w:spacing w:after="0"/>
        <w:ind w:left="1134" w:firstLine="282"/>
        <w:jc w:val="right"/>
        <w:rPr>
          <w:rFonts w:ascii="Times New Roman" w:hAnsi="Times New Roman"/>
          <w:sz w:val="24"/>
          <w:szCs w:val="24"/>
        </w:rPr>
      </w:pP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14:paraId="268C9804" w14:textId="77777777" w:rsidR="00E03F29" w:rsidRPr="0024162C" w:rsidRDefault="00E03F29" w:rsidP="00E03F29">
      <w:pPr>
        <w:spacing w:after="0"/>
        <w:ind w:left="6804" w:firstLine="3"/>
        <w:jc w:val="both"/>
        <w:rPr>
          <w:rFonts w:ascii="Times New Roman" w:hAnsi="Times New Roman"/>
          <w:sz w:val="18"/>
          <w:szCs w:val="18"/>
        </w:rPr>
      </w:pPr>
      <w:r w:rsidRPr="0024162C">
        <w:rPr>
          <w:rFonts w:ascii="Times New Roman" w:hAnsi="Times New Roman"/>
          <w:sz w:val="18"/>
          <w:szCs w:val="18"/>
        </w:rPr>
        <w:t>(</w:t>
      </w:r>
      <w:r>
        <w:rPr>
          <w:rFonts w:ascii="Times New Roman" w:hAnsi="Times New Roman"/>
          <w:sz w:val="18"/>
          <w:szCs w:val="18"/>
        </w:rPr>
        <w:t xml:space="preserve">дата защиты </w:t>
      </w:r>
      <w:r w:rsidRPr="0024162C">
        <w:rPr>
          <w:rFonts w:ascii="Times New Roman" w:hAnsi="Times New Roman"/>
          <w:sz w:val="18"/>
          <w:szCs w:val="18"/>
        </w:rPr>
        <w:t>)</w:t>
      </w:r>
    </w:p>
    <w:p w14:paraId="7AB091BD" w14:textId="77777777" w:rsidR="00E03F29" w:rsidRDefault="00E03F29" w:rsidP="00E03F29">
      <w:pPr>
        <w:spacing w:after="0"/>
        <w:jc w:val="both"/>
        <w:rPr>
          <w:rFonts w:ascii="Times New Roman" w:hAnsi="Times New Roman"/>
          <w:sz w:val="20"/>
          <w:szCs w:val="20"/>
        </w:rPr>
      </w:pPr>
    </w:p>
    <w:p w14:paraId="62D3FA04" w14:textId="77777777" w:rsidR="00E03F29" w:rsidRDefault="00E03F29" w:rsidP="00E03F29">
      <w:pPr>
        <w:spacing w:after="0"/>
        <w:jc w:val="both"/>
        <w:rPr>
          <w:rFonts w:ascii="Times New Roman" w:hAnsi="Times New Roman"/>
          <w:sz w:val="20"/>
          <w:szCs w:val="20"/>
        </w:rPr>
      </w:pPr>
    </w:p>
    <w:p w14:paraId="792B5D1E" w14:textId="77777777" w:rsidR="00E03F29" w:rsidRDefault="00E03F29" w:rsidP="00E03F29">
      <w:pPr>
        <w:spacing w:after="0"/>
        <w:jc w:val="both"/>
        <w:rPr>
          <w:rFonts w:ascii="Times New Roman" w:hAnsi="Times New Roman"/>
          <w:sz w:val="20"/>
          <w:szCs w:val="20"/>
        </w:rPr>
      </w:pPr>
    </w:p>
    <w:p w14:paraId="0FA036CC" w14:textId="77777777" w:rsidR="00E03F29" w:rsidRDefault="00E03F29" w:rsidP="00E03F29">
      <w:pPr>
        <w:jc w:val="center"/>
        <w:rPr>
          <w:rFonts w:ascii="Times New Roman" w:hAnsi="Times New Roman"/>
          <w:sz w:val="24"/>
          <w:szCs w:val="24"/>
        </w:rPr>
      </w:pPr>
      <w:r>
        <w:rPr>
          <w:rFonts w:ascii="Times New Roman" w:hAnsi="Times New Roman"/>
          <w:sz w:val="24"/>
          <w:szCs w:val="24"/>
        </w:rPr>
        <w:t>Томск 2014 г.</w:t>
      </w:r>
    </w:p>
    <w:sdt>
      <w:sdtPr>
        <w:rPr>
          <w:rFonts w:ascii="Calibri" w:eastAsia="Calibri" w:hAnsi="Calibri" w:cs="Times New Roman"/>
          <w:b w:val="0"/>
          <w:bCs w:val="0"/>
          <w:color w:val="auto"/>
          <w:sz w:val="22"/>
          <w:szCs w:val="22"/>
          <w:lang w:eastAsia="en-US"/>
        </w:rPr>
        <w:id w:val="-605580141"/>
        <w:docPartObj>
          <w:docPartGallery w:val="Table of Contents"/>
          <w:docPartUnique/>
        </w:docPartObj>
      </w:sdtPr>
      <w:sdtEndPr/>
      <w:sdtContent>
        <w:p w14:paraId="1062DCFF" w14:textId="77777777" w:rsidR="00E17DFA" w:rsidRPr="00B6770D" w:rsidRDefault="00E17DFA">
          <w:pPr>
            <w:pStyle w:val="af2"/>
            <w:rPr>
              <w:rFonts w:ascii="Times New Roman" w:hAnsi="Times New Roman" w:cs="Times New Roman"/>
              <w:color w:val="000000" w:themeColor="text1"/>
            </w:rPr>
          </w:pPr>
          <w:r w:rsidRPr="00B6770D">
            <w:rPr>
              <w:rFonts w:ascii="Times New Roman" w:hAnsi="Times New Roman" w:cs="Times New Roman"/>
              <w:color w:val="000000" w:themeColor="text1"/>
            </w:rPr>
            <w:t>Оглавление</w:t>
          </w:r>
        </w:p>
        <w:p w14:paraId="3BC4CE8C" w14:textId="77777777" w:rsidR="00B5232D" w:rsidRDefault="00E02283">
          <w:pPr>
            <w:pStyle w:val="11"/>
            <w:tabs>
              <w:tab w:val="right" w:leader="dot" w:pos="9345"/>
            </w:tabs>
            <w:rPr>
              <w:rFonts w:asciiTheme="minorHAnsi" w:eastAsiaTheme="minorEastAsia" w:hAnsiTheme="minorHAnsi" w:cstheme="minorBidi"/>
              <w:noProof/>
              <w:lang w:eastAsia="ru-RU"/>
            </w:rPr>
          </w:pPr>
          <w:r w:rsidRPr="00D11228">
            <w:rPr>
              <w:rFonts w:ascii="Times New Roman" w:hAnsi="Times New Roman"/>
              <w:sz w:val="28"/>
              <w:szCs w:val="28"/>
            </w:rPr>
            <w:fldChar w:fldCharType="begin"/>
          </w:r>
          <w:r w:rsidR="00E17DFA" w:rsidRPr="00B6770D">
            <w:rPr>
              <w:rFonts w:ascii="Times New Roman" w:hAnsi="Times New Roman"/>
              <w:sz w:val="28"/>
              <w:szCs w:val="28"/>
            </w:rPr>
            <w:instrText xml:space="preserve"> TOC \o "1-3" \h \z \u </w:instrText>
          </w:r>
          <w:r w:rsidRPr="00D11228">
            <w:rPr>
              <w:rFonts w:ascii="Times New Roman" w:hAnsi="Times New Roman"/>
              <w:sz w:val="28"/>
              <w:szCs w:val="28"/>
            </w:rPr>
            <w:fldChar w:fldCharType="separate"/>
          </w:r>
          <w:hyperlink w:anchor="_Toc409631520" w:history="1">
            <w:r w:rsidR="00B5232D" w:rsidRPr="00051281">
              <w:rPr>
                <w:rStyle w:val="ad"/>
                <w:noProof/>
              </w:rPr>
              <w:t>Введение</w:t>
            </w:r>
            <w:r w:rsidR="00B5232D">
              <w:rPr>
                <w:noProof/>
                <w:webHidden/>
              </w:rPr>
              <w:tab/>
            </w:r>
            <w:r w:rsidR="00B5232D">
              <w:rPr>
                <w:noProof/>
                <w:webHidden/>
              </w:rPr>
              <w:fldChar w:fldCharType="begin"/>
            </w:r>
            <w:r w:rsidR="00B5232D">
              <w:rPr>
                <w:noProof/>
                <w:webHidden/>
              </w:rPr>
              <w:instrText xml:space="preserve"> PAGEREF _Toc409631520 \h </w:instrText>
            </w:r>
            <w:r w:rsidR="00B5232D">
              <w:rPr>
                <w:noProof/>
                <w:webHidden/>
              </w:rPr>
            </w:r>
            <w:r w:rsidR="00B5232D">
              <w:rPr>
                <w:noProof/>
                <w:webHidden/>
              </w:rPr>
              <w:fldChar w:fldCharType="separate"/>
            </w:r>
            <w:r w:rsidR="00B5232D">
              <w:rPr>
                <w:noProof/>
                <w:webHidden/>
              </w:rPr>
              <w:t>4</w:t>
            </w:r>
            <w:r w:rsidR="00B5232D">
              <w:rPr>
                <w:noProof/>
                <w:webHidden/>
              </w:rPr>
              <w:fldChar w:fldCharType="end"/>
            </w:r>
          </w:hyperlink>
        </w:p>
        <w:p w14:paraId="08349546"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21" w:history="1">
            <w:r w:rsidR="00B5232D" w:rsidRPr="00051281">
              <w:rPr>
                <w:rStyle w:val="ad"/>
                <w:noProof/>
              </w:rPr>
              <w:t>1 Требования к программе</w:t>
            </w:r>
            <w:r w:rsidR="00B5232D">
              <w:rPr>
                <w:noProof/>
                <w:webHidden/>
              </w:rPr>
              <w:tab/>
            </w:r>
            <w:r w:rsidR="00B5232D">
              <w:rPr>
                <w:noProof/>
                <w:webHidden/>
              </w:rPr>
              <w:fldChar w:fldCharType="begin"/>
            </w:r>
            <w:r w:rsidR="00B5232D">
              <w:rPr>
                <w:noProof/>
                <w:webHidden/>
              </w:rPr>
              <w:instrText xml:space="preserve"> PAGEREF _Toc409631521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644F4BAF"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22" w:history="1">
            <w:r w:rsidR="00B5232D" w:rsidRPr="00051281">
              <w:rPr>
                <w:rStyle w:val="ad"/>
                <w:noProof/>
              </w:rPr>
              <w:t>1.1 Назначение программы</w:t>
            </w:r>
            <w:r w:rsidR="00B5232D">
              <w:rPr>
                <w:noProof/>
                <w:webHidden/>
              </w:rPr>
              <w:tab/>
            </w:r>
            <w:r w:rsidR="00B5232D">
              <w:rPr>
                <w:noProof/>
                <w:webHidden/>
              </w:rPr>
              <w:fldChar w:fldCharType="begin"/>
            </w:r>
            <w:r w:rsidR="00B5232D">
              <w:rPr>
                <w:noProof/>
                <w:webHidden/>
              </w:rPr>
              <w:instrText xml:space="preserve"> PAGEREF _Toc409631522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51176DB0"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23" w:history="1">
            <w:r w:rsidR="00B5232D" w:rsidRPr="00051281">
              <w:rPr>
                <w:rStyle w:val="ad"/>
                <w:noProof/>
              </w:rPr>
              <w:t>1.2 Область применения</w:t>
            </w:r>
            <w:r w:rsidR="00B5232D">
              <w:rPr>
                <w:noProof/>
                <w:webHidden/>
              </w:rPr>
              <w:tab/>
            </w:r>
            <w:r w:rsidR="00B5232D">
              <w:rPr>
                <w:noProof/>
                <w:webHidden/>
              </w:rPr>
              <w:fldChar w:fldCharType="begin"/>
            </w:r>
            <w:r w:rsidR="00B5232D">
              <w:rPr>
                <w:noProof/>
                <w:webHidden/>
              </w:rPr>
              <w:instrText xml:space="preserve"> PAGEREF _Toc409631523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0AD7CF1C"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24" w:history="1">
            <w:r w:rsidR="00B5232D" w:rsidRPr="00051281">
              <w:rPr>
                <w:rStyle w:val="ad"/>
                <w:noProof/>
              </w:rPr>
              <w:t>1.3 Задачи, решаемые программой</w:t>
            </w:r>
            <w:r w:rsidR="00B5232D">
              <w:rPr>
                <w:noProof/>
                <w:webHidden/>
              </w:rPr>
              <w:tab/>
            </w:r>
            <w:r w:rsidR="00B5232D">
              <w:rPr>
                <w:noProof/>
                <w:webHidden/>
              </w:rPr>
              <w:fldChar w:fldCharType="begin"/>
            </w:r>
            <w:r w:rsidR="00B5232D">
              <w:rPr>
                <w:noProof/>
                <w:webHidden/>
              </w:rPr>
              <w:instrText xml:space="preserve"> PAGEREF _Toc409631524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1431144E"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25" w:history="1">
            <w:r w:rsidR="00B5232D" w:rsidRPr="00051281">
              <w:rPr>
                <w:rStyle w:val="ad"/>
                <w:noProof/>
              </w:rPr>
              <w:t>1.4 Функциональные требования</w:t>
            </w:r>
            <w:r w:rsidR="00B5232D">
              <w:rPr>
                <w:noProof/>
                <w:webHidden/>
              </w:rPr>
              <w:tab/>
            </w:r>
            <w:r w:rsidR="00B5232D">
              <w:rPr>
                <w:noProof/>
                <w:webHidden/>
              </w:rPr>
              <w:fldChar w:fldCharType="begin"/>
            </w:r>
            <w:r w:rsidR="00B5232D">
              <w:rPr>
                <w:noProof/>
                <w:webHidden/>
              </w:rPr>
              <w:instrText xml:space="preserve"> PAGEREF _Toc409631525 \h </w:instrText>
            </w:r>
            <w:r w:rsidR="00B5232D">
              <w:rPr>
                <w:noProof/>
                <w:webHidden/>
              </w:rPr>
            </w:r>
            <w:r w:rsidR="00B5232D">
              <w:rPr>
                <w:noProof/>
                <w:webHidden/>
              </w:rPr>
              <w:fldChar w:fldCharType="separate"/>
            </w:r>
            <w:r w:rsidR="00B5232D">
              <w:rPr>
                <w:noProof/>
                <w:webHidden/>
              </w:rPr>
              <w:t>7</w:t>
            </w:r>
            <w:r w:rsidR="00B5232D">
              <w:rPr>
                <w:noProof/>
                <w:webHidden/>
              </w:rPr>
              <w:fldChar w:fldCharType="end"/>
            </w:r>
          </w:hyperlink>
        </w:p>
        <w:p w14:paraId="39E4B17A"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26" w:history="1">
            <w:r w:rsidR="00B5232D" w:rsidRPr="00051281">
              <w:rPr>
                <w:rStyle w:val="ad"/>
                <w:noProof/>
              </w:rPr>
              <w:t>1.5 Требования к надежности</w:t>
            </w:r>
            <w:r w:rsidR="00B5232D">
              <w:rPr>
                <w:noProof/>
                <w:webHidden/>
              </w:rPr>
              <w:tab/>
            </w:r>
            <w:r w:rsidR="00B5232D">
              <w:rPr>
                <w:noProof/>
                <w:webHidden/>
              </w:rPr>
              <w:fldChar w:fldCharType="begin"/>
            </w:r>
            <w:r w:rsidR="00B5232D">
              <w:rPr>
                <w:noProof/>
                <w:webHidden/>
              </w:rPr>
              <w:instrText xml:space="preserve"> PAGEREF _Toc409631526 \h </w:instrText>
            </w:r>
            <w:r w:rsidR="00B5232D">
              <w:rPr>
                <w:noProof/>
                <w:webHidden/>
              </w:rPr>
            </w:r>
            <w:r w:rsidR="00B5232D">
              <w:rPr>
                <w:noProof/>
                <w:webHidden/>
              </w:rPr>
              <w:fldChar w:fldCharType="separate"/>
            </w:r>
            <w:r w:rsidR="00B5232D">
              <w:rPr>
                <w:noProof/>
                <w:webHidden/>
              </w:rPr>
              <w:t>8</w:t>
            </w:r>
            <w:r w:rsidR="00B5232D">
              <w:rPr>
                <w:noProof/>
                <w:webHidden/>
              </w:rPr>
              <w:fldChar w:fldCharType="end"/>
            </w:r>
          </w:hyperlink>
        </w:p>
        <w:p w14:paraId="1579778E"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27" w:history="1">
            <w:r w:rsidR="00B5232D" w:rsidRPr="00051281">
              <w:rPr>
                <w:rStyle w:val="ad"/>
                <w:noProof/>
              </w:rPr>
              <w:t>1.6 Требования к эргономике и технической эстетике</w:t>
            </w:r>
            <w:r w:rsidR="00B5232D">
              <w:rPr>
                <w:noProof/>
                <w:webHidden/>
              </w:rPr>
              <w:tab/>
            </w:r>
            <w:r w:rsidR="00B5232D">
              <w:rPr>
                <w:noProof/>
                <w:webHidden/>
              </w:rPr>
              <w:fldChar w:fldCharType="begin"/>
            </w:r>
            <w:r w:rsidR="00B5232D">
              <w:rPr>
                <w:noProof/>
                <w:webHidden/>
              </w:rPr>
              <w:instrText xml:space="preserve"> PAGEREF _Toc409631527 \h </w:instrText>
            </w:r>
            <w:r w:rsidR="00B5232D">
              <w:rPr>
                <w:noProof/>
                <w:webHidden/>
              </w:rPr>
            </w:r>
            <w:r w:rsidR="00B5232D">
              <w:rPr>
                <w:noProof/>
                <w:webHidden/>
              </w:rPr>
              <w:fldChar w:fldCharType="separate"/>
            </w:r>
            <w:r w:rsidR="00B5232D">
              <w:rPr>
                <w:noProof/>
                <w:webHidden/>
              </w:rPr>
              <w:t>9</w:t>
            </w:r>
            <w:r w:rsidR="00B5232D">
              <w:rPr>
                <w:noProof/>
                <w:webHidden/>
              </w:rPr>
              <w:fldChar w:fldCharType="end"/>
            </w:r>
          </w:hyperlink>
        </w:p>
        <w:p w14:paraId="6FEC3B14"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28" w:history="1">
            <w:r w:rsidR="00B5232D" w:rsidRPr="00051281">
              <w:rPr>
                <w:rStyle w:val="ad"/>
                <w:noProof/>
              </w:rPr>
              <w:t>1.7 Требования к программной документации</w:t>
            </w:r>
            <w:r w:rsidR="00B5232D">
              <w:rPr>
                <w:noProof/>
                <w:webHidden/>
              </w:rPr>
              <w:tab/>
            </w:r>
            <w:r w:rsidR="00B5232D">
              <w:rPr>
                <w:noProof/>
                <w:webHidden/>
              </w:rPr>
              <w:fldChar w:fldCharType="begin"/>
            </w:r>
            <w:r w:rsidR="00B5232D">
              <w:rPr>
                <w:noProof/>
                <w:webHidden/>
              </w:rPr>
              <w:instrText xml:space="preserve"> PAGEREF _Toc409631528 \h </w:instrText>
            </w:r>
            <w:r w:rsidR="00B5232D">
              <w:rPr>
                <w:noProof/>
                <w:webHidden/>
              </w:rPr>
            </w:r>
            <w:r w:rsidR="00B5232D">
              <w:rPr>
                <w:noProof/>
                <w:webHidden/>
              </w:rPr>
              <w:fldChar w:fldCharType="separate"/>
            </w:r>
            <w:r w:rsidR="00B5232D">
              <w:rPr>
                <w:noProof/>
                <w:webHidden/>
              </w:rPr>
              <w:t>9</w:t>
            </w:r>
            <w:r w:rsidR="00B5232D">
              <w:rPr>
                <w:noProof/>
                <w:webHidden/>
              </w:rPr>
              <w:fldChar w:fldCharType="end"/>
            </w:r>
          </w:hyperlink>
        </w:p>
        <w:p w14:paraId="54A36CD2"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29" w:history="1">
            <w:r w:rsidR="00B5232D" w:rsidRPr="00051281">
              <w:rPr>
                <w:rStyle w:val="ad"/>
                <w:noProof/>
              </w:rPr>
              <w:t>1.8 Стадии и этапы разработки</w:t>
            </w:r>
            <w:r w:rsidR="00B5232D">
              <w:rPr>
                <w:noProof/>
                <w:webHidden/>
              </w:rPr>
              <w:tab/>
            </w:r>
            <w:r w:rsidR="00B5232D">
              <w:rPr>
                <w:noProof/>
                <w:webHidden/>
              </w:rPr>
              <w:fldChar w:fldCharType="begin"/>
            </w:r>
            <w:r w:rsidR="00B5232D">
              <w:rPr>
                <w:noProof/>
                <w:webHidden/>
              </w:rPr>
              <w:instrText xml:space="preserve"> PAGEREF _Toc409631529 \h </w:instrText>
            </w:r>
            <w:r w:rsidR="00B5232D">
              <w:rPr>
                <w:noProof/>
                <w:webHidden/>
              </w:rPr>
            </w:r>
            <w:r w:rsidR="00B5232D">
              <w:rPr>
                <w:noProof/>
                <w:webHidden/>
              </w:rPr>
              <w:fldChar w:fldCharType="separate"/>
            </w:r>
            <w:r w:rsidR="00B5232D">
              <w:rPr>
                <w:noProof/>
                <w:webHidden/>
              </w:rPr>
              <w:t>10</w:t>
            </w:r>
            <w:r w:rsidR="00B5232D">
              <w:rPr>
                <w:noProof/>
                <w:webHidden/>
              </w:rPr>
              <w:fldChar w:fldCharType="end"/>
            </w:r>
          </w:hyperlink>
        </w:p>
        <w:p w14:paraId="1C928630"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30" w:history="1">
            <w:r w:rsidR="00B5232D" w:rsidRPr="00051281">
              <w:rPr>
                <w:rStyle w:val="ad"/>
                <w:noProof/>
              </w:rPr>
              <w:t>1.</w:t>
            </w:r>
            <w:r w:rsidR="00B5232D" w:rsidRPr="00051281">
              <w:rPr>
                <w:rStyle w:val="ad"/>
                <w:noProof/>
                <w:lang w:val="en-US"/>
              </w:rPr>
              <w:t>9</w:t>
            </w:r>
            <w:r w:rsidR="00B5232D" w:rsidRPr="00051281">
              <w:rPr>
                <w:rStyle w:val="ad"/>
                <w:noProof/>
              </w:rPr>
              <w:t xml:space="preserve"> Диаграмма вариантов использования</w:t>
            </w:r>
            <w:r w:rsidR="00B5232D">
              <w:rPr>
                <w:noProof/>
                <w:webHidden/>
              </w:rPr>
              <w:tab/>
            </w:r>
            <w:r w:rsidR="00B5232D">
              <w:rPr>
                <w:noProof/>
                <w:webHidden/>
              </w:rPr>
              <w:fldChar w:fldCharType="begin"/>
            </w:r>
            <w:r w:rsidR="00B5232D">
              <w:rPr>
                <w:noProof/>
                <w:webHidden/>
              </w:rPr>
              <w:instrText xml:space="preserve"> PAGEREF _Toc409631530 \h </w:instrText>
            </w:r>
            <w:r w:rsidR="00B5232D">
              <w:rPr>
                <w:noProof/>
                <w:webHidden/>
              </w:rPr>
            </w:r>
            <w:r w:rsidR="00B5232D">
              <w:rPr>
                <w:noProof/>
                <w:webHidden/>
              </w:rPr>
              <w:fldChar w:fldCharType="separate"/>
            </w:r>
            <w:r w:rsidR="00B5232D">
              <w:rPr>
                <w:noProof/>
                <w:webHidden/>
              </w:rPr>
              <w:t>10</w:t>
            </w:r>
            <w:r w:rsidR="00B5232D">
              <w:rPr>
                <w:noProof/>
                <w:webHidden/>
              </w:rPr>
              <w:fldChar w:fldCharType="end"/>
            </w:r>
          </w:hyperlink>
        </w:p>
        <w:p w14:paraId="3C32A75F"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31" w:history="1">
            <w:r w:rsidR="00B5232D" w:rsidRPr="00051281">
              <w:rPr>
                <w:rStyle w:val="ad"/>
                <w:noProof/>
              </w:rPr>
              <w:t>1.10 Детализация вариантов использования</w:t>
            </w:r>
            <w:r w:rsidR="00B5232D">
              <w:rPr>
                <w:noProof/>
                <w:webHidden/>
              </w:rPr>
              <w:tab/>
            </w:r>
            <w:r w:rsidR="00B5232D">
              <w:rPr>
                <w:noProof/>
                <w:webHidden/>
              </w:rPr>
              <w:fldChar w:fldCharType="begin"/>
            </w:r>
            <w:r w:rsidR="00B5232D">
              <w:rPr>
                <w:noProof/>
                <w:webHidden/>
              </w:rPr>
              <w:instrText xml:space="preserve"> PAGEREF _Toc409631531 \h </w:instrText>
            </w:r>
            <w:r w:rsidR="00B5232D">
              <w:rPr>
                <w:noProof/>
                <w:webHidden/>
              </w:rPr>
            </w:r>
            <w:r w:rsidR="00B5232D">
              <w:rPr>
                <w:noProof/>
                <w:webHidden/>
              </w:rPr>
              <w:fldChar w:fldCharType="separate"/>
            </w:r>
            <w:r w:rsidR="00B5232D">
              <w:rPr>
                <w:noProof/>
                <w:webHidden/>
              </w:rPr>
              <w:t>11</w:t>
            </w:r>
            <w:r w:rsidR="00B5232D">
              <w:rPr>
                <w:noProof/>
                <w:webHidden/>
              </w:rPr>
              <w:fldChar w:fldCharType="end"/>
            </w:r>
          </w:hyperlink>
        </w:p>
        <w:p w14:paraId="7E4BA95F"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32" w:history="1">
            <w:r w:rsidR="00B5232D" w:rsidRPr="00051281">
              <w:rPr>
                <w:rStyle w:val="ad"/>
                <w:noProof/>
              </w:rPr>
              <w:t xml:space="preserve">1.10.1 Вариант использования «Записаться на техническое обслуживание </w:t>
            </w:r>
            <w:r w:rsidR="00B5232D" w:rsidRPr="00051281">
              <w:rPr>
                <w:rStyle w:val="ad"/>
                <w:noProof/>
                <w:lang w:val="en-US"/>
              </w:rPr>
              <w:t>online</w:t>
            </w:r>
            <w:r w:rsidR="00B5232D" w:rsidRPr="00051281">
              <w:rPr>
                <w:rStyle w:val="ad"/>
                <w:noProof/>
              </w:rPr>
              <w:t>»</w:t>
            </w:r>
            <w:r w:rsidR="00B5232D">
              <w:rPr>
                <w:noProof/>
                <w:webHidden/>
              </w:rPr>
              <w:tab/>
            </w:r>
            <w:r w:rsidR="00B5232D">
              <w:rPr>
                <w:noProof/>
                <w:webHidden/>
              </w:rPr>
              <w:fldChar w:fldCharType="begin"/>
            </w:r>
            <w:r w:rsidR="00B5232D">
              <w:rPr>
                <w:noProof/>
                <w:webHidden/>
              </w:rPr>
              <w:instrText xml:space="preserve"> PAGEREF _Toc409631532 \h </w:instrText>
            </w:r>
            <w:r w:rsidR="00B5232D">
              <w:rPr>
                <w:noProof/>
                <w:webHidden/>
              </w:rPr>
            </w:r>
            <w:r w:rsidR="00B5232D">
              <w:rPr>
                <w:noProof/>
                <w:webHidden/>
              </w:rPr>
              <w:fldChar w:fldCharType="separate"/>
            </w:r>
            <w:r w:rsidR="00B5232D">
              <w:rPr>
                <w:noProof/>
                <w:webHidden/>
              </w:rPr>
              <w:t>11</w:t>
            </w:r>
            <w:r w:rsidR="00B5232D">
              <w:rPr>
                <w:noProof/>
                <w:webHidden/>
              </w:rPr>
              <w:fldChar w:fldCharType="end"/>
            </w:r>
          </w:hyperlink>
        </w:p>
        <w:p w14:paraId="37AD94C1"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33" w:history="1">
            <w:r w:rsidR="00B5232D" w:rsidRPr="00051281">
              <w:rPr>
                <w:rStyle w:val="ad"/>
                <w:noProof/>
              </w:rPr>
              <w:t>1.10.2 Вариант использования «Выбрать авто»</w:t>
            </w:r>
            <w:r w:rsidR="00B5232D">
              <w:rPr>
                <w:noProof/>
                <w:webHidden/>
              </w:rPr>
              <w:tab/>
            </w:r>
            <w:r w:rsidR="00B5232D">
              <w:rPr>
                <w:noProof/>
                <w:webHidden/>
              </w:rPr>
              <w:fldChar w:fldCharType="begin"/>
            </w:r>
            <w:r w:rsidR="00B5232D">
              <w:rPr>
                <w:noProof/>
                <w:webHidden/>
              </w:rPr>
              <w:instrText xml:space="preserve"> PAGEREF _Toc409631533 \h </w:instrText>
            </w:r>
            <w:r w:rsidR="00B5232D">
              <w:rPr>
                <w:noProof/>
                <w:webHidden/>
              </w:rPr>
            </w:r>
            <w:r w:rsidR="00B5232D">
              <w:rPr>
                <w:noProof/>
                <w:webHidden/>
              </w:rPr>
              <w:fldChar w:fldCharType="separate"/>
            </w:r>
            <w:r w:rsidR="00B5232D">
              <w:rPr>
                <w:noProof/>
                <w:webHidden/>
              </w:rPr>
              <w:t>12</w:t>
            </w:r>
            <w:r w:rsidR="00B5232D">
              <w:rPr>
                <w:noProof/>
                <w:webHidden/>
              </w:rPr>
              <w:fldChar w:fldCharType="end"/>
            </w:r>
          </w:hyperlink>
        </w:p>
        <w:p w14:paraId="193071AE"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34" w:history="1">
            <w:r w:rsidR="00B5232D" w:rsidRPr="00051281">
              <w:rPr>
                <w:rStyle w:val="ad"/>
                <w:noProof/>
              </w:rPr>
              <w:t xml:space="preserve">1.10.3 Вариант использования «Записаться на тест драйв </w:t>
            </w:r>
            <w:r w:rsidR="00B5232D" w:rsidRPr="00051281">
              <w:rPr>
                <w:rStyle w:val="ad"/>
                <w:noProof/>
                <w:lang w:val="en-US"/>
              </w:rPr>
              <w:t>online</w:t>
            </w:r>
            <w:r w:rsidR="00B5232D" w:rsidRPr="00051281">
              <w:rPr>
                <w:rStyle w:val="ad"/>
                <w:noProof/>
              </w:rPr>
              <w:t>»</w:t>
            </w:r>
            <w:r w:rsidR="00B5232D">
              <w:rPr>
                <w:noProof/>
                <w:webHidden/>
              </w:rPr>
              <w:tab/>
            </w:r>
            <w:r w:rsidR="00B5232D">
              <w:rPr>
                <w:noProof/>
                <w:webHidden/>
              </w:rPr>
              <w:fldChar w:fldCharType="begin"/>
            </w:r>
            <w:r w:rsidR="00B5232D">
              <w:rPr>
                <w:noProof/>
                <w:webHidden/>
              </w:rPr>
              <w:instrText xml:space="preserve"> PAGEREF _Toc409631534 \h </w:instrText>
            </w:r>
            <w:r w:rsidR="00B5232D">
              <w:rPr>
                <w:noProof/>
                <w:webHidden/>
              </w:rPr>
            </w:r>
            <w:r w:rsidR="00B5232D">
              <w:rPr>
                <w:noProof/>
                <w:webHidden/>
              </w:rPr>
              <w:fldChar w:fldCharType="separate"/>
            </w:r>
            <w:r w:rsidR="00B5232D">
              <w:rPr>
                <w:noProof/>
                <w:webHidden/>
              </w:rPr>
              <w:t>13</w:t>
            </w:r>
            <w:r w:rsidR="00B5232D">
              <w:rPr>
                <w:noProof/>
                <w:webHidden/>
              </w:rPr>
              <w:fldChar w:fldCharType="end"/>
            </w:r>
          </w:hyperlink>
        </w:p>
        <w:p w14:paraId="7285D136"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35" w:history="1">
            <w:r w:rsidR="00B5232D" w:rsidRPr="00051281">
              <w:rPr>
                <w:rStyle w:val="ad"/>
                <w:noProof/>
              </w:rPr>
              <w:t>1.10.4 Вариант использования «Оформить заявку на покупку автомобиля»</w:t>
            </w:r>
            <w:r w:rsidR="00B5232D">
              <w:rPr>
                <w:noProof/>
                <w:webHidden/>
              </w:rPr>
              <w:tab/>
            </w:r>
            <w:r w:rsidR="00B5232D">
              <w:rPr>
                <w:noProof/>
                <w:webHidden/>
              </w:rPr>
              <w:fldChar w:fldCharType="begin"/>
            </w:r>
            <w:r w:rsidR="00B5232D">
              <w:rPr>
                <w:noProof/>
                <w:webHidden/>
              </w:rPr>
              <w:instrText xml:space="preserve"> PAGEREF _Toc409631535 \h </w:instrText>
            </w:r>
            <w:r w:rsidR="00B5232D">
              <w:rPr>
                <w:noProof/>
                <w:webHidden/>
              </w:rPr>
            </w:r>
            <w:r w:rsidR="00B5232D">
              <w:rPr>
                <w:noProof/>
                <w:webHidden/>
              </w:rPr>
              <w:fldChar w:fldCharType="separate"/>
            </w:r>
            <w:r w:rsidR="00B5232D">
              <w:rPr>
                <w:noProof/>
                <w:webHidden/>
              </w:rPr>
              <w:t>13</w:t>
            </w:r>
            <w:r w:rsidR="00B5232D">
              <w:rPr>
                <w:noProof/>
                <w:webHidden/>
              </w:rPr>
              <w:fldChar w:fldCharType="end"/>
            </w:r>
          </w:hyperlink>
        </w:p>
        <w:p w14:paraId="12B7FCE1"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36" w:history="1">
            <w:r w:rsidR="00B5232D" w:rsidRPr="00051281">
              <w:rPr>
                <w:rStyle w:val="ad"/>
                <w:noProof/>
              </w:rPr>
              <w:t>2 Анализ</w:t>
            </w:r>
            <w:r w:rsidR="00B5232D">
              <w:rPr>
                <w:noProof/>
                <w:webHidden/>
              </w:rPr>
              <w:tab/>
            </w:r>
            <w:r w:rsidR="00B5232D">
              <w:rPr>
                <w:noProof/>
                <w:webHidden/>
              </w:rPr>
              <w:fldChar w:fldCharType="begin"/>
            </w:r>
            <w:r w:rsidR="00B5232D">
              <w:rPr>
                <w:noProof/>
                <w:webHidden/>
              </w:rPr>
              <w:instrText xml:space="preserve"> PAGEREF _Toc409631536 \h </w:instrText>
            </w:r>
            <w:r w:rsidR="00B5232D">
              <w:rPr>
                <w:noProof/>
                <w:webHidden/>
              </w:rPr>
            </w:r>
            <w:r w:rsidR="00B5232D">
              <w:rPr>
                <w:noProof/>
                <w:webHidden/>
              </w:rPr>
              <w:fldChar w:fldCharType="separate"/>
            </w:r>
            <w:r w:rsidR="00B5232D">
              <w:rPr>
                <w:noProof/>
                <w:webHidden/>
              </w:rPr>
              <w:t>15</w:t>
            </w:r>
            <w:r w:rsidR="00B5232D">
              <w:rPr>
                <w:noProof/>
                <w:webHidden/>
              </w:rPr>
              <w:fldChar w:fldCharType="end"/>
            </w:r>
          </w:hyperlink>
        </w:p>
        <w:p w14:paraId="376D0BBF"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37" w:history="1">
            <w:r w:rsidR="00B5232D" w:rsidRPr="00051281">
              <w:rPr>
                <w:rStyle w:val="ad"/>
                <w:noProof/>
              </w:rPr>
              <w:t>2.1 Диаграмма классов анализа</w:t>
            </w:r>
            <w:r w:rsidR="00B5232D">
              <w:rPr>
                <w:noProof/>
                <w:webHidden/>
              </w:rPr>
              <w:tab/>
            </w:r>
            <w:r w:rsidR="00B5232D">
              <w:rPr>
                <w:noProof/>
                <w:webHidden/>
              </w:rPr>
              <w:fldChar w:fldCharType="begin"/>
            </w:r>
            <w:r w:rsidR="00B5232D">
              <w:rPr>
                <w:noProof/>
                <w:webHidden/>
              </w:rPr>
              <w:instrText xml:space="preserve"> PAGEREF _Toc409631537 \h </w:instrText>
            </w:r>
            <w:r w:rsidR="00B5232D">
              <w:rPr>
                <w:noProof/>
                <w:webHidden/>
              </w:rPr>
            </w:r>
            <w:r w:rsidR="00B5232D">
              <w:rPr>
                <w:noProof/>
                <w:webHidden/>
              </w:rPr>
              <w:fldChar w:fldCharType="separate"/>
            </w:r>
            <w:r w:rsidR="00B5232D">
              <w:rPr>
                <w:noProof/>
                <w:webHidden/>
              </w:rPr>
              <w:t>15</w:t>
            </w:r>
            <w:r w:rsidR="00B5232D">
              <w:rPr>
                <w:noProof/>
                <w:webHidden/>
              </w:rPr>
              <w:fldChar w:fldCharType="end"/>
            </w:r>
          </w:hyperlink>
        </w:p>
        <w:p w14:paraId="6D686737"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38" w:history="1">
            <w:r w:rsidR="00B5232D" w:rsidRPr="00051281">
              <w:rPr>
                <w:rStyle w:val="ad"/>
                <w:noProof/>
              </w:rPr>
              <w:t>2.2 Диаграмма состояний</w:t>
            </w:r>
            <w:r w:rsidR="00B5232D">
              <w:rPr>
                <w:noProof/>
                <w:webHidden/>
              </w:rPr>
              <w:tab/>
            </w:r>
            <w:r w:rsidR="00B5232D">
              <w:rPr>
                <w:noProof/>
                <w:webHidden/>
              </w:rPr>
              <w:fldChar w:fldCharType="begin"/>
            </w:r>
            <w:r w:rsidR="00B5232D">
              <w:rPr>
                <w:noProof/>
                <w:webHidden/>
              </w:rPr>
              <w:instrText xml:space="preserve"> PAGEREF _Toc409631538 \h </w:instrText>
            </w:r>
            <w:r w:rsidR="00B5232D">
              <w:rPr>
                <w:noProof/>
                <w:webHidden/>
              </w:rPr>
            </w:r>
            <w:r w:rsidR="00B5232D">
              <w:rPr>
                <w:noProof/>
                <w:webHidden/>
              </w:rPr>
              <w:fldChar w:fldCharType="separate"/>
            </w:r>
            <w:r w:rsidR="00B5232D">
              <w:rPr>
                <w:noProof/>
                <w:webHidden/>
              </w:rPr>
              <w:t>17</w:t>
            </w:r>
            <w:r w:rsidR="00B5232D">
              <w:rPr>
                <w:noProof/>
                <w:webHidden/>
              </w:rPr>
              <w:fldChar w:fldCharType="end"/>
            </w:r>
          </w:hyperlink>
        </w:p>
        <w:p w14:paraId="594C9819"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39" w:history="1">
            <w:r w:rsidR="00B5232D" w:rsidRPr="00051281">
              <w:rPr>
                <w:rStyle w:val="ad"/>
                <w:noProof/>
              </w:rPr>
              <w:t>3 Проектирование</w:t>
            </w:r>
            <w:r w:rsidR="00B5232D">
              <w:rPr>
                <w:noProof/>
                <w:webHidden/>
              </w:rPr>
              <w:tab/>
            </w:r>
            <w:r w:rsidR="00B5232D">
              <w:rPr>
                <w:noProof/>
                <w:webHidden/>
              </w:rPr>
              <w:fldChar w:fldCharType="begin"/>
            </w:r>
            <w:r w:rsidR="00B5232D">
              <w:rPr>
                <w:noProof/>
                <w:webHidden/>
              </w:rPr>
              <w:instrText xml:space="preserve"> PAGEREF _Toc409631539 \h </w:instrText>
            </w:r>
            <w:r w:rsidR="00B5232D">
              <w:rPr>
                <w:noProof/>
                <w:webHidden/>
              </w:rPr>
            </w:r>
            <w:r w:rsidR="00B5232D">
              <w:rPr>
                <w:noProof/>
                <w:webHidden/>
              </w:rPr>
              <w:fldChar w:fldCharType="separate"/>
            </w:r>
            <w:r w:rsidR="00B5232D">
              <w:rPr>
                <w:noProof/>
                <w:webHidden/>
              </w:rPr>
              <w:t>20</w:t>
            </w:r>
            <w:r w:rsidR="00B5232D">
              <w:rPr>
                <w:noProof/>
                <w:webHidden/>
              </w:rPr>
              <w:fldChar w:fldCharType="end"/>
            </w:r>
          </w:hyperlink>
        </w:p>
        <w:p w14:paraId="6A73DF4E"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40" w:history="1">
            <w:r w:rsidR="00B5232D" w:rsidRPr="00051281">
              <w:rPr>
                <w:rStyle w:val="ad"/>
                <w:noProof/>
              </w:rPr>
              <w:t>3.1 Проектные классы</w:t>
            </w:r>
            <w:r w:rsidR="00B5232D">
              <w:rPr>
                <w:noProof/>
                <w:webHidden/>
              </w:rPr>
              <w:tab/>
            </w:r>
            <w:r w:rsidR="00B5232D">
              <w:rPr>
                <w:noProof/>
                <w:webHidden/>
              </w:rPr>
              <w:fldChar w:fldCharType="begin"/>
            </w:r>
            <w:r w:rsidR="00B5232D">
              <w:rPr>
                <w:noProof/>
                <w:webHidden/>
              </w:rPr>
              <w:instrText xml:space="preserve"> PAGEREF _Toc409631540 \h </w:instrText>
            </w:r>
            <w:r w:rsidR="00B5232D">
              <w:rPr>
                <w:noProof/>
                <w:webHidden/>
              </w:rPr>
            </w:r>
            <w:r w:rsidR="00B5232D">
              <w:rPr>
                <w:noProof/>
                <w:webHidden/>
              </w:rPr>
              <w:fldChar w:fldCharType="separate"/>
            </w:r>
            <w:r w:rsidR="00B5232D">
              <w:rPr>
                <w:noProof/>
                <w:webHidden/>
              </w:rPr>
              <w:t>20</w:t>
            </w:r>
            <w:r w:rsidR="00B5232D">
              <w:rPr>
                <w:noProof/>
                <w:webHidden/>
              </w:rPr>
              <w:fldChar w:fldCharType="end"/>
            </w:r>
          </w:hyperlink>
        </w:p>
        <w:p w14:paraId="7A4AA693"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41" w:history="1">
            <w:r w:rsidR="00B5232D" w:rsidRPr="00051281">
              <w:rPr>
                <w:rStyle w:val="ad"/>
                <w:noProof/>
              </w:rPr>
              <w:t>3.2 Диаграмма пакетов системы</w:t>
            </w:r>
            <w:r w:rsidR="00B5232D">
              <w:rPr>
                <w:noProof/>
                <w:webHidden/>
              </w:rPr>
              <w:tab/>
            </w:r>
            <w:r w:rsidR="00B5232D">
              <w:rPr>
                <w:noProof/>
                <w:webHidden/>
              </w:rPr>
              <w:fldChar w:fldCharType="begin"/>
            </w:r>
            <w:r w:rsidR="00B5232D">
              <w:rPr>
                <w:noProof/>
                <w:webHidden/>
              </w:rPr>
              <w:instrText xml:space="preserve"> PAGEREF _Toc409631541 \h </w:instrText>
            </w:r>
            <w:r w:rsidR="00B5232D">
              <w:rPr>
                <w:noProof/>
                <w:webHidden/>
              </w:rPr>
            </w:r>
            <w:r w:rsidR="00B5232D">
              <w:rPr>
                <w:noProof/>
                <w:webHidden/>
              </w:rPr>
              <w:fldChar w:fldCharType="separate"/>
            </w:r>
            <w:r w:rsidR="00B5232D">
              <w:rPr>
                <w:noProof/>
                <w:webHidden/>
              </w:rPr>
              <w:t>21</w:t>
            </w:r>
            <w:r w:rsidR="00B5232D">
              <w:rPr>
                <w:noProof/>
                <w:webHidden/>
              </w:rPr>
              <w:fldChar w:fldCharType="end"/>
            </w:r>
          </w:hyperlink>
        </w:p>
        <w:p w14:paraId="1CE53D2E"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42" w:history="1">
            <w:r w:rsidR="00B5232D" w:rsidRPr="00051281">
              <w:rPr>
                <w:rStyle w:val="ad"/>
                <w:noProof/>
              </w:rPr>
              <w:t>3.2 Диаграммы последовательностей для операций проектных классов</w:t>
            </w:r>
            <w:r w:rsidR="00B5232D">
              <w:rPr>
                <w:noProof/>
                <w:webHidden/>
              </w:rPr>
              <w:tab/>
            </w:r>
            <w:r w:rsidR="00B5232D">
              <w:rPr>
                <w:noProof/>
                <w:webHidden/>
              </w:rPr>
              <w:fldChar w:fldCharType="begin"/>
            </w:r>
            <w:r w:rsidR="00B5232D">
              <w:rPr>
                <w:noProof/>
                <w:webHidden/>
              </w:rPr>
              <w:instrText xml:space="preserve"> PAGEREF _Toc409631542 \h </w:instrText>
            </w:r>
            <w:r w:rsidR="00B5232D">
              <w:rPr>
                <w:noProof/>
                <w:webHidden/>
              </w:rPr>
            </w:r>
            <w:r w:rsidR="00B5232D">
              <w:rPr>
                <w:noProof/>
                <w:webHidden/>
              </w:rPr>
              <w:fldChar w:fldCharType="separate"/>
            </w:r>
            <w:r w:rsidR="00B5232D">
              <w:rPr>
                <w:noProof/>
                <w:webHidden/>
              </w:rPr>
              <w:t>22</w:t>
            </w:r>
            <w:r w:rsidR="00B5232D">
              <w:rPr>
                <w:noProof/>
                <w:webHidden/>
              </w:rPr>
              <w:fldChar w:fldCharType="end"/>
            </w:r>
          </w:hyperlink>
        </w:p>
        <w:p w14:paraId="2168D738"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43" w:history="1">
            <w:r w:rsidR="00B5232D" w:rsidRPr="00051281">
              <w:rPr>
                <w:rStyle w:val="ad"/>
                <w:noProof/>
              </w:rPr>
              <w:t>4 Реализация</w:t>
            </w:r>
            <w:r w:rsidR="00B5232D">
              <w:rPr>
                <w:noProof/>
                <w:webHidden/>
              </w:rPr>
              <w:tab/>
            </w:r>
            <w:r w:rsidR="00B5232D">
              <w:rPr>
                <w:noProof/>
                <w:webHidden/>
              </w:rPr>
              <w:fldChar w:fldCharType="begin"/>
            </w:r>
            <w:r w:rsidR="00B5232D">
              <w:rPr>
                <w:noProof/>
                <w:webHidden/>
              </w:rPr>
              <w:instrText xml:space="preserve"> PAGEREF _Toc409631543 \h </w:instrText>
            </w:r>
            <w:r w:rsidR="00B5232D">
              <w:rPr>
                <w:noProof/>
                <w:webHidden/>
              </w:rPr>
            </w:r>
            <w:r w:rsidR="00B5232D">
              <w:rPr>
                <w:noProof/>
                <w:webHidden/>
              </w:rPr>
              <w:fldChar w:fldCharType="separate"/>
            </w:r>
            <w:r w:rsidR="00B5232D">
              <w:rPr>
                <w:noProof/>
                <w:webHidden/>
              </w:rPr>
              <w:t>26</w:t>
            </w:r>
            <w:r w:rsidR="00B5232D">
              <w:rPr>
                <w:noProof/>
                <w:webHidden/>
              </w:rPr>
              <w:fldChar w:fldCharType="end"/>
            </w:r>
          </w:hyperlink>
        </w:p>
        <w:p w14:paraId="4E153A16"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44" w:history="1">
            <w:r w:rsidR="00B5232D" w:rsidRPr="00051281">
              <w:rPr>
                <w:rStyle w:val="ad"/>
                <w:noProof/>
              </w:rPr>
              <w:t>4.1 Тестирование</w:t>
            </w:r>
            <w:r w:rsidR="00B5232D">
              <w:rPr>
                <w:noProof/>
                <w:webHidden/>
              </w:rPr>
              <w:tab/>
            </w:r>
            <w:r w:rsidR="00B5232D">
              <w:rPr>
                <w:noProof/>
                <w:webHidden/>
              </w:rPr>
              <w:fldChar w:fldCharType="begin"/>
            </w:r>
            <w:r w:rsidR="00B5232D">
              <w:rPr>
                <w:noProof/>
                <w:webHidden/>
              </w:rPr>
              <w:instrText xml:space="preserve"> PAGEREF _Toc409631544 \h </w:instrText>
            </w:r>
            <w:r w:rsidR="00B5232D">
              <w:rPr>
                <w:noProof/>
                <w:webHidden/>
              </w:rPr>
            </w:r>
            <w:r w:rsidR="00B5232D">
              <w:rPr>
                <w:noProof/>
                <w:webHidden/>
              </w:rPr>
              <w:fldChar w:fldCharType="separate"/>
            </w:r>
            <w:r w:rsidR="00B5232D">
              <w:rPr>
                <w:noProof/>
                <w:webHidden/>
              </w:rPr>
              <w:t>26</w:t>
            </w:r>
            <w:r w:rsidR="00B5232D">
              <w:rPr>
                <w:noProof/>
                <w:webHidden/>
              </w:rPr>
              <w:fldChar w:fldCharType="end"/>
            </w:r>
          </w:hyperlink>
        </w:p>
        <w:p w14:paraId="1F62476B"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45" w:history="1">
            <w:r w:rsidR="00B5232D" w:rsidRPr="00051281">
              <w:rPr>
                <w:rStyle w:val="ad"/>
                <w:noProof/>
              </w:rPr>
              <w:t>4.1.1 Модульные тесты</w:t>
            </w:r>
            <w:r w:rsidR="00B5232D">
              <w:rPr>
                <w:noProof/>
                <w:webHidden/>
              </w:rPr>
              <w:tab/>
            </w:r>
            <w:r w:rsidR="00B5232D">
              <w:rPr>
                <w:noProof/>
                <w:webHidden/>
              </w:rPr>
              <w:fldChar w:fldCharType="begin"/>
            </w:r>
            <w:r w:rsidR="00B5232D">
              <w:rPr>
                <w:noProof/>
                <w:webHidden/>
              </w:rPr>
              <w:instrText xml:space="preserve"> PAGEREF _Toc409631545 \h </w:instrText>
            </w:r>
            <w:r w:rsidR="00B5232D">
              <w:rPr>
                <w:noProof/>
                <w:webHidden/>
              </w:rPr>
            </w:r>
            <w:r w:rsidR="00B5232D">
              <w:rPr>
                <w:noProof/>
                <w:webHidden/>
              </w:rPr>
              <w:fldChar w:fldCharType="separate"/>
            </w:r>
            <w:r w:rsidR="00B5232D">
              <w:rPr>
                <w:noProof/>
                <w:webHidden/>
              </w:rPr>
              <w:t>26</w:t>
            </w:r>
            <w:r w:rsidR="00B5232D">
              <w:rPr>
                <w:noProof/>
                <w:webHidden/>
              </w:rPr>
              <w:fldChar w:fldCharType="end"/>
            </w:r>
          </w:hyperlink>
        </w:p>
        <w:p w14:paraId="185A9D27"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46" w:history="1">
            <w:r w:rsidR="00B5232D" w:rsidRPr="00051281">
              <w:rPr>
                <w:rStyle w:val="ad"/>
                <w:noProof/>
              </w:rPr>
              <w:t>4.1.2 Интеграционные тесты</w:t>
            </w:r>
            <w:r w:rsidR="00B5232D">
              <w:rPr>
                <w:noProof/>
                <w:webHidden/>
              </w:rPr>
              <w:tab/>
            </w:r>
            <w:r w:rsidR="00B5232D">
              <w:rPr>
                <w:noProof/>
                <w:webHidden/>
              </w:rPr>
              <w:fldChar w:fldCharType="begin"/>
            </w:r>
            <w:r w:rsidR="00B5232D">
              <w:rPr>
                <w:noProof/>
                <w:webHidden/>
              </w:rPr>
              <w:instrText xml:space="preserve"> PAGEREF _Toc409631546 \h </w:instrText>
            </w:r>
            <w:r w:rsidR="00B5232D">
              <w:rPr>
                <w:noProof/>
                <w:webHidden/>
              </w:rPr>
            </w:r>
            <w:r w:rsidR="00B5232D">
              <w:rPr>
                <w:noProof/>
                <w:webHidden/>
              </w:rPr>
              <w:fldChar w:fldCharType="separate"/>
            </w:r>
            <w:r w:rsidR="00B5232D">
              <w:rPr>
                <w:noProof/>
                <w:webHidden/>
              </w:rPr>
              <w:t>28</w:t>
            </w:r>
            <w:r w:rsidR="00B5232D">
              <w:rPr>
                <w:noProof/>
                <w:webHidden/>
              </w:rPr>
              <w:fldChar w:fldCharType="end"/>
            </w:r>
          </w:hyperlink>
        </w:p>
        <w:p w14:paraId="674BAD5E"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47" w:history="1">
            <w:r w:rsidR="00B5232D" w:rsidRPr="00051281">
              <w:rPr>
                <w:rStyle w:val="ad"/>
                <w:noProof/>
              </w:rPr>
              <w:t>4.1.3 Построение и выполнение тестов</w:t>
            </w:r>
            <w:r w:rsidR="00B5232D">
              <w:rPr>
                <w:noProof/>
                <w:webHidden/>
              </w:rPr>
              <w:tab/>
            </w:r>
            <w:r w:rsidR="00B5232D">
              <w:rPr>
                <w:noProof/>
                <w:webHidden/>
              </w:rPr>
              <w:fldChar w:fldCharType="begin"/>
            </w:r>
            <w:r w:rsidR="00B5232D">
              <w:rPr>
                <w:noProof/>
                <w:webHidden/>
              </w:rPr>
              <w:instrText xml:space="preserve"> PAGEREF _Toc409631547 \h </w:instrText>
            </w:r>
            <w:r w:rsidR="00B5232D">
              <w:rPr>
                <w:noProof/>
                <w:webHidden/>
              </w:rPr>
            </w:r>
            <w:r w:rsidR="00B5232D">
              <w:rPr>
                <w:noProof/>
                <w:webHidden/>
              </w:rPr>
              <w:fldChar w:fldCharType="separate"/>
            </w:r>
            <w:r w:rsidR="00B5232D">
              <w:rPr>
                <w:noProof/>
                <w:webHidden/>
              </w:rPr>
              <w:t>29</w:t>
            </w:r>
            <w:r w:rsidR="00B5232D">
              <w:rPr>
                <w:noProof/>
                <w:webHidden/>
              </w:rPr>
              <w:fldChar w:fldCharType="end"/>
            </w:r>
          </w:hyperlink>
        </w:p>
        <w:p w14:paraId="5D46E4EF"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48" w:history="1">
            <w:r w:rsidR="00B5232D" w:rsidRPr="00051281">
              <w:rPr>
                <w:rStyle w:val="ad"/>
                <w:noProof/>
              </w:rPr>
              <w:t>4.1.4 Покрытие кода</w:t>
            </w:r>
            <w:r w:rsidR="00B5232D">
              <w:rPr>
                <w:noProof/>
                <w:webHidden/>
              </w:rPr>
              <w:tab/>
            </w:r>
            <w:r w:rsidR="00B5232D">
              <w:rPr>
                <w:noProof/>
                <w:webHidden/>
              </w:rPr>
              <w:fldChar w:fldCharType="begin"/>
            </w:r>
            <w:r w:rsidR="00B5232D">
              <w:rPr>
                <w:noProof/>
                <w:webHidden/>
              </w:rPr>
              <w:instrText xml:space="preserve"> PAGEREF _Toc409631548 \h </w:instrText>
            </w:r>
            <w:r w:rsidR="00B5232D">
              <w:rPr>
                <w:noProof/>
                <w:webHidden/>
              </w:rPr>
            </w:r>
            <w:r w:rsidR="00B5232D">
              <w:rPr>
                <w:noProof/>
                <w:webHidden/>
              </w:rPr>
              <w:fldChar w:fldCharType="separate"/>
            </w:r>
            <w:r w:rsidR="00B5232D">
              <w:rPr>
                <w:noProof/>
                <w:webHidden/>
              </w:rPr>
              <w:t>30</w:t>
            </w:r>
            <w:r w:rsidR="00B5232D">
              <w:rPr>
                <w:noProof/>
                <w:webHidden/>
              </w:rPr>
              <w:fldChar w:fldCharType="end"/>
            </w:r>
          </w:hyperlink>
        </w:p>
        <w:p w14:paraId="03C99359"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49" w:history="1">
            <w:r w:rsidR="00B5232D" w:rsidRPr="00051281">
              <w:rPr>
                <w:rStyle w:val="ad"/>
                <w:noProof/>
              </w:rPr>
              <w:t>4.1.5 Запуск приложения для тестирования</w:t>
            </w:r>
            <w:r w:rsidR="00B5232D">
              <w:rPr>
                <w:noProof/>
                <w:webHidden/>
              </w:rPr>
              <w:tab/>
            </w:r>
            <w:r w:rsidR="00B5232D">
              <w:rPr>
                <w:noProof/>
                <w:webHidden/>
              </w:rPr>
              <w:fldChar w:fldCharType="begin"/>
            </w:r>
            <w:r w:rsidR="00B5232D">
              <w:rPr>
                <w:noProof/>
                <w:webHidden/>
              </w:rPr>
              <w:instrText xml:space="preserve"> PAGEREF _Toc409631549 \h </w:instrText>
            </w:r>
            <w:r w:rsidR="00B5232D">
              <w:rPr>
                <w:noProof/>
                <w:webHidden/>
              </w:rPr>
            </w:r>
            <w:r w:rsidR="00B5232D">
              <w:rPr>
                <w:noProof/>
                <w:webHidden/>
              </w:rPr>
              <w:fldChar w:fldCharType="separate"/>
            </w:r>
            <w:r w:rsidR="00B5232D">
              <w:rPr>
                <w:noProof/>
                <w:webHidden/>
              </w:rPr>
              <w:t>30</w:t>
            </w:r>
            <w:r w:rsidR="00B5232D">
              <w:rPr>
                <w:noProof/>
                <w:webHidden/>
              </w:rPr>
              <w:fldChar w:fldCharType="end"/>
            </w:r>
          </w:hyperlink>
        </w:p>
        <w:p w14:paraId="67266DBC"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50" w:history="1">
            <w:r w:rsidR="00B5232D" w:rsidRPr="00051281">
              <w:rPr>
                <w:rStyle w:val="ad"/>
                <w:noProof/>
              </w:rPr>
              <w:t>4.2 Непрерывная интеграция</w:t>
            </w:r>
            <w:r w:rsidR="00B5232D">
              <w:rPr>
                <w:noProof/>
                <w:webHidden/>
              </w:rPr>
              <w:tab/>
            </w:r>
            <w:r w:rsidR="00B5232D">
              <w:rPr>
                <w:noProof/>
                <w:webHidden/>
              </w:rPr>
              <w:fldChar w:fldCharType="begin"/>
            </w:r>
            <w:r w:rsidR="00B5232D">
              <w:rPr>
                <w:noProof/>
                <w:webHidden/>
              </w:rPr>
              <w:instrText xml:space="preserve"> PAGEREF _Toc409631550 \h </w:instrText>
            </w:r>
            <w:r w:rsidR="00B5232D">
              <w:rPr>
                <w:noProof/>
                <w:webHidden/>
              </w:rPr>
            </w:r>
            <w:r w:rsidR="00B5232D">
              <w:rPr>
                <w:noProof/>
                <w:webHidden/>
              </w:rPr>
              <w:fldChar w:fldCharType="separate"/>
            </w:r>
            <w:r w:rsidR="00B5232D">
              <w:rPr>
                <w:noProof/>
                <w:webHidden/>
              </w:rPr>
              <w:t>31</w:t>
            </w:r>
            <w:r w:rsidR="00B5232D">
              <w:rPr>
                <w:noProof/>
                <w:webHidden/>
              </w:rPr>
              <w:fldChar w:fldCharType="end"/>
            </w:r>
          </w:hyperlink>
        </w:p>
        <w:p w14:paraId="484CAC2C"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51" w:history="1">
            <w:r w:rsidR="00B5232D" w:rsidRPr="00051281">
              <w:rPr>
                <w:rStyle w:val="ad"/>
                <w:noProof/>
              </w:rPr>
              <w:t>5 Документация</w:t>
            </w:r>
            <w:r w:rsidR="00B5232D">
              <w:rPr>
                <w:noProof/>
                <w:webHidden/>
              </w:rPr>
              <w:tab/>
            </w:r>
            <w:r w:rsidR="00B5232D">
              <w:rPr>
                <w:noProof/>
                <w:webHidden/>
              </w:rPr>
              <w:fldChar w:fldCharType="begin"/>
            </w:r>
            <w:r w:rsidR="00B5232D">
              <w:rPr>
                <w:noProof/>
                <w:webHidden/>
              </w:rPr>
              <w:instrText xml:space="preserve"> PAGEREF _Toc409631551 \h </w:instrText>
            </w:r>
            <w:r w:rsidR="00B5232D">
              <w:rPr>
                <w:noProof/>
                <w:webHidden/>
              </w:rPr>
            </w:r>
            <w:r w:rsidR="00B5232D">
              <w:rPr>
                <w:noProof/>
                <w:webHidden/>
              </w:rPr>
              <w:fldChar w:fldCharType="separate"/>
            </w:r>
            <w:r w:rsidR="00B5232D">
              <w:rPr>
                <w:noProof/>
                <w:webHidden/>
              </w:rPr>
              <w:t>34</w:t>
            </w:r>
            <w:r w:rsidR="00B5232D">
              <w:rPr>
                <w:noProof/>
                <w:webHidden/>
              </w:rPr>
              <w:fldChar w:fldCharType="end"/>
            </w:r>
          </w:hyperlink>
        </w:p>
        <w:p w14:paraId="4075FCE2"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52" w:history="1">
            <w:r w:rsidR="00B5232D" w:rsidRPr="00051281">
              <w:rPr>
                <w:rStyle w:val="ad"/>
                <w:noProof/>
              </w:rPr>
              <w:t>5.1 Назначение программы</w:t>
            </w:r>
            <w:r w:rsidR="00B5232D">
              <w:rPr>
                <w:noProof/>
                <w:webHidden/>
              </w:rPr>
              <w:tab/>
            </w:r>
            <w:r w:rsidR="00B5232D">
              <w:rPr>
                <w:noProof/>
                <w:webHidden/>
              </w:rPr>
              <w:fldChar w:fldCharType="begin"/>
            </w:r>
            <w:r w:rsidR="00B5232D">
              <w:rPr>
                <w:noProof/>
                <w:webHidden/>
              </w:rPr>
              <w:instrText xml:space="preserve"> PAGEREF _Toc409631552 \h </w:instrText>
            </w:r>
            <w:r w:rsidR="00B5232D">
              <w:rPr>
                <w:noProof/>
                <w:webHidden/>
              </w:rPr>
            </w:r>
            <w:r w:rsidR="00B5232D">
              <w:rPr>
                <w:noProof/>
                <w:webHidden/>
              </w:rPr>
              <w:fldChar w:fldCharType="separate"/>
            </w:r>
            <w:r w:rsidR="00B5232D">
              <w:rPr>
                <w:noProof/>
                <w:webHidden/>
              </w:rPr>
              <w:t>34</w:t>
            </w:r>
            <w:r w:rsidR="00B5232D">
              <w:rPr>
                <w:noProof/>
                <w:webHidden/>
              </w:rPr>
              <w:fldChar w:fldCharType="end"/>
            </w:r>
          </w:hyperlink>
        </w:p>
        <w:p w14:paraId="09734F55"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53" w:history="1">
            <w:r w:rsidR="00B5232D" w:rsidRPr="00051281">
              <w:rPr>
                <w:rStyle w:val="ad"/>
                <w:noProof/>
              </w:rPr>
              <w:t>5.2 Условия запуска программы</w:t>
            </w:r>
            <w:r w:rsidR="00B5232D">
              <w:rPr>
                <w:noProof/>
                <w:webHidden/>
              </w:rPr>
              <w:tab/>
            </w:r>
            <w:r w:rsidR="00B5232D">
              <w:rPr>
                <w:noProof/>
                <w:webHidden/>
              </w:rPr>
              <w:fldChar w:fldCharType="begin"/>
            </w:r>
            <w:r w:rsidR="00B5232D">
              <w:rPr>
                <w:noProof/>
                <w:webHidden/>
              </w:rPr>
              <w:instrText xml:space="preserve"> PAGEREF _Toc409631553 \h </w:instrText>
            </w:r>
            <w:r w:rsidR="00B5232D">
              <w:rPr>
                <w:noProof/>
                <w:webHidden/>
              </w:rPr>
            </w:r>
            <w:r w:rsidR="00B5232D">
              <w:rPr>
                <w:noProof/>
                <w:webHidden/>
              </w:rPr>
              <w:fldChar w:fldCharType="separate"/>
            </w:r>
            <w:r w:rsidR="00B5232D">
              <w:rPr>
                <w:noProof/>
                <w:webHidden/>
              </w:rPr>
              <w:t>34</w:t>
            </w:r>
            <w:r w:rsidR="00B5232D">
              <w:rPr>
                <w:noProof/>
                <w:webHidden/>
              </w:rPr>
              <w:fldChar w:fldCharType="end"/>
            </w:r>
          </w:hyperlink>
        </w:p>
        <w:p w14:paraId="27B73291"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54" w:history="1">
            <w:r w:rsidR="00B5232D" w:rsidRPr="00051281">
              <w:rPr>
                <w:rStyle w:val="ad"/>
                <w:noProof/>
              </w:rPr>
              <w:t>5.3 Выполнение программы</w:t>
            </w:r>
            <w:r w:rsidR="00B5232D">
              <w:rPr>
                <w:noProof/>
                <w:webHidden/>
              </w:rPr>
              <w:tab/>
            </w:r>
            <w:r w:rsidR="00B5232D">
              <w:rPr>
                <w:noProof/>
                <w:webHidden/>
              </w:rPr>
              <w:fldChar w:fldCharType="begin"/>
            </w:r>
            <w:r w:rsidR="00B5232D">
              <w:rPr>
                <w:noProof/>
                <w:webHidden/>
              </w:rPr>
              <w:instrText xml:space="preserve"> PAGEREF _Toc409631554 \h </w:instrText>
            </w:r>
            <w:r w:rsidR="00B5232D">
              <w:rPr>
                <w:noProof/>
                <w:webHidden/>
              </w:rPr>
            </w:r>
            <w:r w:rsidR="00B5232D">
              <w:rPr>
                <w:noProof/>
                <w:webHidden/>
              </w:rPr>
              <w:fldChar w:fldCharType="separate"/>
            </w:r>
            <w:r w:rsidR="00B5232D">
              <w:rPr>
                <w:noProof/>
                <w:webHidden/>
              </w:rPr>
              <w:t>35</w:t>
            </w:r>
            <w:r w:rsidR="00B5232D">
              <w:rPr>
                <w:noProof/>
                <w:webHidden/>
              </w:rPr>
              <w:fldChar w:fldCharType="end"/>
            </w:r>
          </w:hyperlink>
        </w:p>
        <w:p w14:paraId="3A1BB17A"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55" w:history="1">
            <w:r w:rsidR="00B5232D" w:rsidRPr="00051281">
              <w:rPr>
                <w:rStyle w:val="ad"/>
                <w:noProof/>
              </w:rPr>
              <w:t>5.3.1 Авторизация работника заведения</w:t>
            </w:r>
            <w:r w:rsidR="00B5232D">
              <w:rPr>
                <w:noProof/>
                <w:webHidden/>
              </w:rPr>
              <w:tab/>
            </w:r>
            <w:r w:rsidR="00B5232D">
              <w:rPr>
                <w:noProof/>
                <w:webHidden/>
              </w:rPr>
              <w:fldChar w:fldCharType="begin"/>
            </w:r>
            <w:r w:rsidR="00B5232D">
              <w:rPr>
                <w:noProof/>
                <w:webHidden/>
              </w:rPr>
              <w:instrText xml:space="preserve"> PAGEREF _Toc409631555 \h </w:instrText>
            </w:r>
            <w:r w:rsidR="00B5232D">
              <w:rPr>
                <w:noProof/>
                <w:webHidden/>
              </w:rPr>
            </w:r>
            <w:r w:rsidR="00B5232D">
              <w:rPr>
                <w:noProof/>
                <w:webHidden/>
              </w:rPr>
              <w:fldChar w:fldCharType="separate"/>
            </w:r>
            <w:r w:rsidR="00B5232D">
              <w:rPr>
                <w:noProof/>
                <w:webHidden/>
              </w:rPr>
              <w:t>35</w:t>
            </w:r>
            <w:r w:rsidR="00B5232D">
              <w:rPr>
                <w:noProof/>
                <w:webHidden/>
              </w:rPr>
              <w:fldChar w:fldCharType="end"/>
            </w:r>
          </w:hyperlink>
        </w:p>
        <w:p w14:paraId="53747620"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56" w:history="1">
            <w:r w:rsidR="00B5232D" w:rsidRPr="00051281">
              <w:rPr>
                <w:rStyle w:val="ad"/>
                <w:noProof/>
              </w:rPr>
              <w:t>5.3.2 Просмотр списка заказов работником заведения</w:t>
            </w:r>
            <w:r w:rsidR="00B5232D">
              <w:rPr>
                <w:noProof/>
                <w:webHidden/>
              </w:rPr>
              <w:tab/>
            </w:r>
            <w:r w:rsidR="00B5232D">
              <w:rPr>
                <w:noProof/>
                <w:webHidden/>
              </w:rPr>
              <w:fldChar w:fldCharType="begin"/>
            </w:r>
            <w:r w:rsidR="00B5232D">
              <w:rPr>
                <w:noProof/>
                <w:webHidden/>
              </w:rPr>
              <w:instrText xml:space="preserve"> PAGEREF _Toc409631556 \h </w:instrText>
            </w:r>
            <w:r w:rsidR="00B5232D">
              <w:rPr>
                <w:noProof/>
                <w:webHidden/>
              </w:rPr>
            </w:r>
            <w:r w:rsidR="00B5232D">
              <w:rPr>
                <w:noProof/>
                <w:webHidden/>
              </w:rPr>
              <w:fldChar w:fldCharType="separate"/>
            </w:r>
            <w:r w:rsidR="00B5232D">
              <w:rPr>
                <w:noProof/>
                <w:webHidden/>
              </w:rPr>
              <w:t>35</w:t>
            </w:r>
            <w:r w:rsidR="00B5232D">
              <w:rPr>
                <w:noProof/>
                <w:webHidden/>
              </w:rPr>
              <w:fldChar w:fldCharType="end"/>
            </w:r>
          </w:hyperlink>
        </w:p>
        <w:p w14:paraId="35E49D8A"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57" w:history="1">
            <w:r w:rsidR="00B5232D" w:rsidRPr="00051281">
              <w:rPr>
                <w:rStyle w:val="ad"/>
                <w:noProof/>
              </w:rPr>
              <w:t>5.3.3 Выбор автомобилей по маркам</w:t>
            </w:r>
            <w:r w:rsidR="00B5232D">
              <w:rPr>
                <w:noProof/>
                <w:webHidden/>
              </w:rPr>
              <w:tab/>
            </w:r>
            <w:r w:rsidR="00B5232D">
              <w:rPr>
                <w:noProof/>
                <w:webHidden/>
              </w:rPr>
              <w:fldChar w:fldCharType="begin"/>
            </w:r>
            <w:r w:rsidR="00B5232D">
              <w:rPr>
                <w:noProof/>
                <w:webHidden/>
              </w:rPr>
              <w:instrText xml:space="preserve"> PAGEREF _Toc409631557 \h </w:instrText>
            </w:r>
            <w:r w:rsidR="00B5232D">
              <w:rPr>
                <w:noProof/>
                <w:webHidden/>
              </w:rPr>
            </w:r>
            <w:r w:rsidR="00B5232D">
              <w:rPr>
                <w:noProof/>
                <w:webHidden/>
              </w:rPr>
              <w:fldChar w:fldCharType="separate"/>
            </w:r>
            <w:r w:rsidR="00B5232D">
              <w:rPr>
                <w:noProof/>
                <w:webHidden/>
              </w:rPr>
              <w:t>36</w:t>
            </w:r>
            <w:r w:rsidR="00B5232D">
              <w:rPr>
                <w:noProof/>
                <w:webHidden/>
              </w:rPr>
              <w:fldChar w:fldCharType="end"/>
            </w:r>
          </w:hyperlink>
        </w:p>
        <w:p w14:paraId="1E7C90E6"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58" w:history="1">
            <w:r w:rsidR="00B5232D" w:rsidRPr="00051281">
              <w:rPr>
                <w:rStyle w:val="ad"/>
                <w:noProof/>
              </w:rPr>
              <w:t>5.3.4 Добавление автомобиля в корзину</w:t>
            </w:r>
            <w:r w:rsidR="00B5232D">
              <w:rPr>
                <w:noProof/>
                <w:webHidden/>
              </w:rPr>
              <w:tab/>
            </w:r>
            <w:r w:rsidR="00B5232D">
              <w:rPr>
                <w:noProof/>
                <w:webHidden/>
              </w:rPr>
              <w:fldChar w:fldCharType="begin"/>
            </w:r>
            <w:r w:rsidR="00B5232D">
              <w:rPr>
                <w:noProof/>
                <w:webHidden/>
              </w:rPr>
              <w:instrText xml:space="preserve"> PAGEREF _Toc409631558 \h </w:instrText>
            </w:r>
            <w:r w:rsidR="00B5232D">
              <w:rPr>
                <w:noProof/>
                <w:webHidden/>
              </w:rPr>
            </w:r>
            <w:r w:rsidR="00B5232D">
              <w:rPr>
                <w:noProof/>
                <w:webHidden/>
              </w:rPr>
              <w:fldChar w:fldCharType="separate"/>
            </w:r>
            <w:r w:rsidR="00B5232D">
              <w:rPr>
                <w:noProof/>
                <w:webHidden/>
              </w:rPr>
              <w:t>37</w:t>
            </w:r>
            <w:r w:rsidR="00B5232D">
              <w:rPr>
                <w:noProof/>
                <w:webHidden/>
              </w:rPr>
              <w:fldChar w:fldCharType="end"/>
            </w:r>
          </w:hyperlink>
        </w:p>
        <w:p w14:paraId="2BCF9242"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59" w:history="1">
            <w:r w:rsidR="00B5232D" w:rsidRPr="00051281">
              <w:rPr>
                <w:rStyle w:val="ad"/>
                <w:noProof/>
              </w:rPr>
              <w:t>5.3.5 Работа с корзиной</w:t>
            </w:r>
            <w:r w:rsidR="00B5232D">
              <w:rPr>
                <w:noProof/>
                <w:webHidden/>
              </w:rPr>
              <w:tab/>
            </w:r>
            <w:r w:rsidR="00B5232D">
              <w:rPr>
                <w:noProof/>
                <w:webHidden/>
              </w:rPr>
              <w:fldChar w:fldCharType="begin"/>
            </w:r>
            <w:r w:rsidR="00B5232D">
              <w:rPr>
                <w:noProof/>
                <w:webHidden/>
              </w:rPr>
              <w:instrText xml:space="preserve"> PAGEREF _Toc409631559 \h </w:instrText>
            </w:r>
            <w:r w:rsidR="00B5232D">
              <w:rPr>
                <w:noProof/>
                <w:webHidden/>
              </w:rPr>
            </w:r>
            <w:r w:rsidR="00B5232D">
              <w:rPr>
                <w:noProof/>
                <w:webHidden/>
              </w:rPr>
              <w:fldChar w:fldCharType="separate"/>
            </w:r>
            <w:r w:rsidR="00B5232D">
              <w:rPr>
                <w:noProof/>
                <w:webHidden/>
              </w:rPr>
              <w:t>37</w:t>
            </w:r>
            <w:r w:rsidR="00B5232D">
              <w:rPr>
                <w:noProof/>
                <w:webHidden/>
              </w:rPr>
              <w:fldChar w:fldCharType="end"/>
            </w:r>
          </w:hyperlink>
        </w:p>
        <w:p w14:paraId="552ACB7C"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60" w:history="1">
            <w:r w:rsidR="00B5232D" w:rsidRPr="00051281">
              <w:rPr>
                <w:rStyle w:val="ad"/>
                <w:noProof/>
              </w:rPr>
              <w:t>5.3.6 Формирование заказов</w:t>
            </w:r>
            <w:r w:rsidR="00B5232D">
              <w:rPr>
                <w:noProof/>
                <w:webHidden/>
              </w:rPr>
              <w:tab/>
            </w:r>
            <w:r w:rsidR="00B5232D">
              <w:rPr>
                <w:noProof/>
                <w:webHidden/>
              </w:rPr>
              <w:fldChar w:fldCharType="begin"/>
            </w:r>
            <w:r w:rsidR="00B5232D">
              <w:rPr>
                <w:noProof/>
                <w:webHidden/>
              </w:rPr>
              <w:instrText xml:space="preserve"> PAGEREF _Toc409631560 \h </w:instrText>
            </w:r>
            <w:r w:rsidR="00B5232D">
              <w:rPr>
                <w:noProof/>
                <w:webHidden/>
              </w:rPr>
            </w:r>
            <w:r w:rsidR="00B5232D">
              <w:rPr>
                <w:noProof/>
                <w:webHidden/>
              </w:rPr>
              <w:fldChar w:fldCharType="separate"/>
            </w:r>
            <w:r w:rsidR="00B5232D">
              <w:rPr>
                <w:noProof/>
                <w:webHidden/>
              </w:rPr>
              <w:t>38</w:t>
            </w:r>
            <w:r w:rsidR="00B5232D">
              <w:rPr>
                <w:noProof/>
                <w:webHidden/>
              </w:rPr>
              <w:fldChar w:fldCharType="end"/>
            </w:r>
          </w:hyperlink>
        </w:p>
        <w:p w14:paraId="65CD4842" w14:textId="77777777" w:rsidR="00B5232D" w:rsidRDefault="0096395A">
          <w:pPr>
            <w:pStyle w:val="31"/>
            <w:tabs>
              <w:tab w:val="right" w:leader="dot" w:pos="9345"/>
            </w:tabs>
            <w:rPr>
              <w:rFonts w:asciiTheme="minorHAnsi" w:eastAsiaTheme="minorEastAsia" w:hAnsiTheme="minorHAnsi" w:cstheme="minorBidi"/>
              <w:noProof/>
              <w:lang w:eastAsia="ru-RU"/>
            </w:rPr>
          </w:pPr>
          <w:hyperlink w:anchor="_Toc409631561" w:history="1">
            <w:r w:rsidR="00B5232D" w:rsidRPr="00051281">
              <w:rPr>
                <w:rStyle w:val="ad"/>
                <w:noProof/>
              </w:rPr>
              <w:t>5.3.7 Оформление заказа</w:t>
            </w:r>
            <w:r w:rsidR="00B5232D">
              <w:rPr>
                <w:noProof/>
                <w:webHidden/>
              </w:rPr>
              <w:tab/>
            </w:r>
            <w:r w:rsidR="00B5232D">
              <w:rPr>
                <w:noProof/>
                <w:webHidden/>
              </w:rPr>
              <w:fldChar w:fldCharType="begin"/>
            </w:r>
            <w:r w:rsidR="00B5232D">
              <w:rPr>
                <w:noProof/>
                <w:webHidden/>
              </w:rPr>
              <w:instrText xml:space="preserve"> PAGEREF _Toc409631561 \h </w:instrText>
            </w:r>
            <w:r w:rsidR="00B5232D">
              <w:rPr>
                <w:noProof/>
                <w:webHidden/>
              </w:rPr>
            </w:r>
            <w:r w:rsidR="00B5232D">
              <w:rPr>
                <w:noProof/>
                <w:webHidden/>
              </w:rPr>
              <w:fldChar w:fldCharType="separate"/>
            </w:r>
            <w:r w:rsidR="00B5232D">
              <w:rPr>
                <w:noProof/>
                <w:webHidden/>
              </w:rPr>
              <w:t>38</w:t>
            </w:r>
            <w:r w:rsidR="00B5232D">
              <w:rPr>
                <w:noProof/>
                <w:webHidden/>
              </w:rPr>
              <w:fldChar w:fldCharType="end"/>
            </w:r>
          </w:hyperlink>
        </w:p>
        <w:p w14:paraId="0F5A019E" w14:textId="77777777" w:rsidR="00B5232D" w:rsidRDefault="0096395A">
          <w:pPr>
            <w:pStyle w:val="21"/>
            <w:tabs>
              <w:tab w:val="right" w:leader="dot" w:pos="9345"/>
            </w:tabs>
            <w:rPr>
              <w:rFonts w:asciiTheme="minorHAnsi" w:eastAsiaTheme="minorEastAsia" w:hAnsiTheme="minorHAnsi" w:cstheme="minorBidi"/>
              <w:noProof/>
              <w:lang w:eastAsia="ru-RU"/>
            </w:rPr>
          </w:pPr>
          <w:hyperlink w:anchor="_Toc409631562" w:history="1">
            <w:r w:rsidR="00B5232D" w:rsidRPr="00051281">
              <w:rPr>
                <w:rStyle w:val="ad"/>
                <w:noProof/>
              </w:rPr>
              <w:t>5.4 Сообщения программы</w:t>
            </w:r>
            <w:r w:rsidR="00B5232D">
              <w:rPr>
                <w:noProof/>
                <w:webHidden/>
              </w:rPr>
              <w:tab/>
            </w:r>
            <w:r w:rsidR="00B5232D">
              <w:rPr>
                <w:noProof/>
                <w:webHidden/>
              </w:rPr>
              <w:fldChar w:fldCharType="begin"/>
            </w:r>
            <w:r w:rsidR="00B5232D">
              <w:rPr>
                <w:noProof/>
                <w:webHidden/>
              </w:rPr>
              <w:instrText xml:space="preserve"> PAGEREF _Toc409631562 \h </w:instrText>
            </w:r>
            <w:r w:rsidR="00B5232D">
              <w:rPr>
                <w:noProof/>
                <w:webHidden/>
              </w:rPr>
            </w:r>
            <w:r w:rsidR="00B5232D">
              <w:rPr>
                <w:noProof/>
                <w:webHidden/>
              </w:rPr>
              <w:fldChar w:fldCharType="separate"/>
            </w:r>
            <w:r w:rsidR="00B5232D">
              <w:rPr>
                <w:noProof/>
                <w:webHidden/>
              </w:rPr>
              <w:t>40</w:t>
            </w:r>
            <w:r w:rsidR="00B5232D">
              <w:rPr>
                <w:noProof/>
                <w:webHidden/>
              </w:rPr>
              <w:fldChar w:fldCharType="end"/>
            </w:r>
          </w:hyperlink>
        </w:p>
        <w:p w14:paraId="0AFCC49F"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63" w:history="1">
            <w:r w:rsidR="00B5232D" w:rsidRPr="00051281">
              <w:rPr>
                <w:rStyle w:val="ad"/>
                <w:noProof/>
              </w:rPr>
              <w:t>Заключение</w:t>
            </w:r>
            <w:r w:rsidR="00B5232D">
              <w:rPr>
                <w:noProof/>
                <w:webHidden/>
              </w:rPr>
              <w:tab/>
            </w:r>
            <w:r w:rsidR="00B5232D">
              <w:rPr>
                <w:noProof/>
                <w:webHidden/>
              </w:rPr>
              <w:fldChar w:fldCharType="begin"/>
            </w:r>
            <w:r w:rsidR="00B5232D">
              <w:rPr>
                <w:noProof/>
                <w:webHidden/>
              </w:rPr>
              <w:instrText xml:space="preserve"> PAGEREF _Toc409631563 \h </w:instrText>
            </w:r>
            <w:r w:rsidR="00B5232D">
              <w:rPr>
                <w:noProof/>
                <w:webHidden/>
              </w:rPr>
            </w:r>
            <w:r w:rsidR="00B5232D">
              <w:rPr>
                <w:noProof/>
                <w:webHidden/>
              </w:rPr>
              <w:fldChar w:fldCharType="separate"/>
            </w:r>
            <w:r w:rsidR="00B5232D">
              <w:rPr>
                <w:noProof/>
                <w:webHidden/>
              </w:rPr>
              <w:t>42</w:t>
            </w:r>
            <w:r w:rsidR="00B5232D">
              <w:rPr>
                <w:noProof/>
                <w:webHidden/>
              </w:rPr>
              <w:fldChar w:fldCharType="end"/>
            </w:r>
          </w:hyperlink>
        </w:p>
        <w:p w14:paraId="1E0FC069"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64" w:history="1">
            <w:r w:rsidR="00B5232D" w:rsidRPr="00051281">
              <w:rPr>
                <w:rStyle w:val="ad"/>
                <w:noProof/>
              </w:rPr>
              <w:t>Список использованных источников</w:t>
            </w:r>
            <w:r w:rsidR="00B5232D">
              <w:rPr>
                <w:noProof/>
                <w:webHidden/>
              </w:rPr>
              <w:tab/>
            </w:r>
            <w:r w:rsidR="00B5232D">
              <w:rPr>
                <w:noProof/>
                <w:webHidden/>
              </w:rPr>
              <w:fldChar w:fldCharType="begin"/>
            </w:r>
            <w:r w:rsidR="00B5232D">
              <w:rPr>
                <w:noProof/>
                <w:webHidden/>
              </w:rPr>
              <w:instrText xml:space="preserve"> PAGEREF _Toc409631564 \h </w:instrText>
            </w:r>
            <w:r w:rsidR="00B5232D">
              <w:rPr>
                <w:noProof/>
                <w:webHidden/>
              </w:rPr>
            </w:r>
            <w:r w:rsidR="00B5232D">
              <w:rPr>
                <w:noProof/>
                <w:webHidden/>
              </w:rPr>
              <w:fldChar w:fldCharType="separate"/>
            </w:r>
            <w:r w:rsidR="00B5232D">
              <w:rPr>
                <w:noProof/>
                <w:webHidden/>
              </w:rPr>
              <w:t>43</w:t>
            </w:r>
            <w:r w:rsidR="00B5232D">
              <w:rPr>
                <w:noProof/>
                <w:webHidden/>
              </w:rPr>
              <w:fldChar w:fldCharType="end"/>
            </w:r>
          </w:hyperlink>
        </w:p>
        <w:p w14:paraId="5D553BE8"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65" w:history="1">
            <w:r w:rsidR="00B5232D" w:rsidRPr="00051281">
              <w:rPr>
                <w:rStyle w:val="ad"/>
                <w:noProof/>
              </w:rPr>
              <w:t>Приложение А</w:t>
            </w:r>
            <w:r w:rsidR="00B5232D">
              <w:rPr>
                <w:noProof/>
                <w:webHidden/>
              </w:rPr>
              <w:tab/>
            </w:r>
            <w:r w:rsidR="00B5232D">
              <w:rPr>
                <w:noProof/>
                <w:webHidden/>
              </w:rPr>
              <w:fldChar w:fldCharType="begin"/>
            </w:r>
            <w:r w:rsidR="00B5232D">
              <w:rPr>
                <w:noProof/>
                <w:webHidden/>
              </w:rPr>
              <w:instrText xml:space="preserve"> PAGEREF _Toc409631565 \h </w:instrText>
            </w:r>
            <w:r w:rsidR="00B5232D">
              <w:rPr>
                <w:noProof/>
                <w:webHidden/>
              </w:rPr>
            </w:r>
            <w:r w:rsidR="00B5232D">
              <w:rPr>
                <w:noProof/>
                <w:webHidden/>
              </w:rPr>
              <w:fldChar w:fldCharType="separate"/>
            </w:r>
            <w:r w:rsidR="00B5232D">
              <w:rPr>
                <w:noProof/>
                <w:webHidden/>
              </w:rPr>
              <w:t>45</w:t>
            </w:r>
            <w:r w:rsidR="00B5232D">
              <w:rPr>
                <w:noProof/>
                <w:webHidden/>
              </w:rPr>
              <w:fldChar w:fldCharType="end"/>
            </w:r>
          </w:hyperlink>
        </w:p>
        <w:p w14:paraId="29E8233A"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66" w:history="1">
            <w:r w:rsidR="00B5232D" w:rsidRPr="00051281">
              <w:rPr>
                <w:rStyle w:val="ad"/>
                <w:noProof/>
              </w:rPr>
              <w:t>Приложение Б</w:t>
            </w:r>
            <w:r w:rsidR="00B5232D">
              <w:rPr>
                <w:noProof/>
                <w:webHidden/>
              </w:rPr>
              <w:tab/>
            </w:r>
            <w:r w:rsidR="00B5232D">
              <w:rPr>
                <w:noProof/>
                <w:webHidden/>
              </w:rPr>
              <w:fldChar w:fldCharType="begin"/>
            </w:r>
            <w:r w:rsidR="00B5232D">
              <w:rPr>
                <w:noProof/>
                <w:webHidden/>
              </w:rPr>
              <w:instrText xml:space="preserve"> PAGEREF _Toc409631566 \h </w:instrText>
            </w:r>
            <w:r w:rsidR="00B5232D">
              <w:rPr>
                <w:noProof/>
                <w:webHidden/>
              </w:rPr>
            </w:r>
            <w:r w:rsidR="00B5232D">
              <w:rPr>
                <w:noProof/>
                <w:webHidden/>
              </w:rPr>
              <w:fldChar w:fldCharType="separate"/>
            </w:r>
            <w:r w:rsidR="00B5232D">
              <w:rPr>
                <w:noProof/>
                <w:webHidden/>
              </w:rPr>
              <w:t>47</w:t>
            </w:r>
            <w:r w:rsidR="00B5232D">
              <w:rPr>
                <w:noProof/>
                <w:webHidden/>
              </w:rPr>
              <w:fldChar w:fldCharType="end"/>
            </w:r>
          </w:hyperlink>
        </w:p>
        <w:p w14:paraId="499C29C8"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67" w:history="1">
            <w:r w:rsidR="00B5232D" w:rsidRPr="00051281">
              <w:rPr>
                <w:rStyle w:val="ad"/>
                <w:noProof/>
              </w:rPr>
              <w:t>Приложение В</w:t>
            </w:r>
            <w:r w:rsidR="00B5232D">
              <w:rPr>
                <w:noProof/>
                <w:webHidden/>
              </w:rPr>
              <w:tab/>
            </w:r>
            <w:r w:rsidR="00B5232D">
              <w:rPr>
                <w:noProof/>
                <w:webHidden/>
              </w:rPr>
              <w:fldChar w:fldCharType="begin"/>
            </w:r>
            <w:r w:rsidR="00B5232D">
              <w:rPr>
                <w:noProof/>
                <w:webHidden/>
              </w:rPr>
              <w:instrText xml:space="preserve"> PAGEREF _Toc409631567 \h </w:instrText>
            </w:r>
            <w:r w:rsidR="00B5232D">
              <w:rPr>
                <w:noProof/>
                <w:webHidden/>
              </w:rPr>
            </w:r>
            <w:r w:rsidR="00B5232D">
              <w:rPr>
                <w:noProof/>
                <w:webHidden/>
              </w:rPr>
              <w:fldChar w:fldCharType="separate"/>
            </w:r>
            <w:r w:rsidR="00B5232D">
              <w:rPr>
                <w:noProof/>
                <w:webHidden/>
              </w:rPr>
              <w:t>48</w:t>
            </w:r>
            <w:r w:rsidR="00B5232D">
              <w:rPr>
                <w:noProof/>
                <w:webHidden/>
              </w:rPr>
              <w:fldChar w:fldCharType="end"/>
            </w:r>
          </w:hyperlink>
        </w:p>
        <w:p w14:paraId="06FBC2F7" w14:textId="77777777" w:rsidR="00B5232D" w:rsidRDefault="0096395A">
          <w:pPr>
            <w:pStyle w:val="11"/>
            <w:tabs>
              <w:tab w:val="right" w:leader="dot" w:pos="9345"/>
            </w:tabs>
            <w:rPr>
              <w:rFonts w:asciiTheme="minorHAnsi" w:eastAsiaTheme="minorEastAsia" w:hAnsiTheme="minorHAnsi" w:cstheme="minorBidi"/>
              <w:noProof/>
              <w:lang w:eastAsia="ru-RU"/>
            </w:rPr>
          </w:pPr>
          <w:hyperlink w:anchor="_Toc409631568" w:history="1">
            <w:r w:rsidR="00B5232D" w:rsidRPr="00051281">
              <w:rPr>
                <w:rStyle w:val="ad"/>
                <w:noProof/>
              </w:rPr>
              <w:t>Приложение Г</w:t>
            </w:r>
            <w:r w:rsidR="00B5232D">
              <w:rPr>
                <w:noProof/>
                <w:webHidden/>
              </w:rPr>
              <w:tab/>
            </w:r>
            <w:r w:rsidR="00B5232D">
              <w:rPr>
                <w:noProof/>
                <w:webHidden/>
              </w:rPr>
              <w:fldChar w:fldCharType="begin"/>
            </w:r>
            <w:r w:rsidR="00B5232D">
              <w:rPr>
                <w:noProof/>
                <w:webHidden/>
              </w:rPr>
              <w:instrText xml:space="preserve"> PAGEREF _Toc409631568 \h </w:instrText>
            </w:r>
            <w:r w:rsidR="00B5232D">
              <w:rPr>
                <w:noProof/>
                <w:webHidden/>
              </w:rPr>
            </w:r>
            <w:r w:rsidR="00B5232D">
              <w:rPr>
                <w:noProof/>
                <w:webHidden/>
              </w:rPr>
              <w:fldChar w:fldCharType="separate"/>
            </w:r>
            <w:r w:rsidR="00B5232D">
              <w:rPr>
                <w:noProof/>
                <w:webHidden/>
              </w:rPr>
              <w:t>49</w:t>
            </w:r>
            <w:r w:rsidR="00B5232D">
              <w:rPr>
                <w:noProof/>
                <w:webHidden/>
              </w:rPr>
              <w:fldChar w:fldCharType="end"/>
            </w:r>
          </w:hyperlink>
        </w:p>
        <w:p w14:paraId="03732107" w14:textId="77777777" w:rsidR="00E17DFA" w:rsidRDefault="00E02283">
          <w:r w:rsidRPr="00D11228">
            <w:rPr>
              <w:rFonts w:ascii="Times New Roman" w:hAnsi="Times New Roman"/>
              <w:b/>
              <w:bCs/>
              <w:sz w:val="28"/>
              <w:szCs w:val="28"/>
            </w:rPr>
            <w:fldChar w:fldCharType="end"/>
          </w:r>
        </w:p>
      </w:sdtContent>
    </w:sdt>
    <w:p w14:paraId="72C6ABDB" w14:textId="77777777" w:rsidR="003140E9" w:rsidRDefault="003140E9">
      <w:pPr>
        <w:spacing w:after="160" w:line="259" w:lineRule="auto"/>
      </w:pPr>
    </w:p>
    <w:p w14:paraId="4ABBF81B" w14:textId="77777777" w:rsidR="003140E9" w:rsidRDefault="003140E9">
      <w:pPr>
        <w:spacing w:after="160" w:line="259" w:lineRule="auto"/>
      </w:pPr>
      <w:r>
        <w:br w:type="page"/>
      </w:r>
    </w:p>
    <w:p w14:paraId="2829EDEA" w14:textId="77777777" w:rsidR="003561B5" w:rsidRDefault="003140E9" w:rsidP="003140E9">
      <w:pPr>
        <w:pStyle w:val="1"/>
      </w:pPr>
      <w:bookmarkStart w:id="1" w:name="_Toc409631520"/>
      <w:r>
        <w:lastRenderedPageBreak/>
        <w:t>Введение</w:t>
      </w:r>
      <w:bookmarkEnd w:id="1"/>
    </w:p>
    <w:p w14:paraId="6B98F622" w14:textId="2E2DCB1B" w:rsidR="003E02BC" w:rsidRDefault="00A3623B"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Pr>
          <w:rFonts w:ascii="Times New Roman" w:eastAsia="Times New Roman" w:hAnsi="Times New Roman"/>
          <w:color w:val="000000" w:themeColor="text1"/>
          <w:sz w:val="28"/>
          <w:szCs w:val="28"/>
          <w:shd w:val="clear" w:color="auto" w:fill="FFFFFF"/>
          <w:lang w:eastAsia="ru-RU"/>
        </w:rPr>
        <w:t>И</w:t>
      </w:r>
      <w:r w:rsidR="00C37ABF" w:rsidRPr="003E02BC">
        <w:rPr>
          <w:rFonts w:ascii="Times New Roman" w:eastAsia="Times New Roman" w:hAnsi="Times New Roman"/>
          <w:color w:val="000000" w:themeColor="text1"/>
          <w:sz w:val="28"/>
          <w:szCs w:val="28"/>
          <w:shd w:val="clear" w:color="auto" w:fill="FFFFFF"/>
          <w:lang w:eastAsia="ru-RU"/>
        </w:rPr>
        <w:t>спользование</w:t>
      </w:r>
      <w:r>
        <w:rPr>
          <w:rFonts w:ascii="Times New Roman" w:eastAsia="Times New Roman" w:hAnsi="Times New Roman"/>
          <w:color w:val="000000" w:themeColor="text1"/>
          <w:sz w:val="28"/>
          <w:szCs w:val="28"/>
          <w:shd w:val="clear" w:color="auto" w:fill="FFFFFF"/>
          <w:lang w:eastAsia="ru-RU"/>
        </w:rPr>
        <w:t xml:space="preserve"> интернет-</w:t>
      </w:r>
      <w:r w:rsidR="00C37ABF" w:rsidRPr="003E02BC">
        <w:rPr>
          <w:rFonts w:ascii="Times New Roman" w:eastAsia="Times New Roman" w:hAnsi="Times New Roman"/>
          <w:color w:val="000000" w:themeColor="text1"/>
          <w:sz w:val="28"/>
          <w:szCs w:val="28"/>
          <w:shd w:val="clear" w:color="auto" w:fill="FFFFFF"/>
          <w:lang w:eastAsia="ru-RU"/>
        </w:rPr>
        <w:t>технологий в коммерческой деятельности –</w:t>
      </w:r>
      <w:r w:rsidR="003E02BC">
        <w:rPr>
          <w:rFonts w:ascii="Times New Roman" w:eastAsia="Times New Roman" w:hAnsi="Times New Roman"/>
          <w:color w:val="000000" w:themeColor="text1"/>
          <w:sz w:val="28"/>
          <w:szCs w:val="28"/>
          <w:shd w:val="clear" w:color="auto" w:fill="FFFFFF"/>
          <w:lang w:eastAsia="ru-RU"/>
        </w:rPr>
        <w:t xml:space="preserve"> </w:t>
      </w:r>
      <w:r w:rsidR="00C37ABF" w:rsidRPr="003E02BC">
        <w:rPr>
          <w:rFonts w:ascii="Times New Roman" w:eastAsia="Times New Roman" w:hAnsi="Times New Roman"/>
          <w:color w:val="000000" w:themeColor="text1"/>
          <w:sz w:val="28"/>
          <w:szCs w:val="28"/>
          <w:shd w:val="clear" w:color="auto" w:fill="FFFFFF"/>
          <w:lang w:eastAsia="ru-RU"/>
        </w:rPr>
        <w:t xml:space="preserve">одна из наиболее </w:t>
      </w:r>
      <w:r w:rsidR="003E02BC" w:rsidRPr="003E02BC">
        <w:rPr>
          <w:rFonts w:ascii="Times New Roman" w:eastAsia="Times New Roman" w:hAnsi="Times New Roman"/>
          <w:color w:val="000000" w:themeColor="text1"/>
          <w:sz w:val="28"/>
          <w:szCs w:val="28"/>
          <w:shd w:val="clear" w:color="auto" w:fill="FFFFFF"/>
          <w:lang w:eastAsia="ru-RU"/>
        </w:rPr>
        <w:t>актуальных задач</w:t>
      </w:r>
      <w:r w:rsidR="00C37ABF" w:rsidRPr="003E02BC">
        <w:rPr>
          <w:rFonts w:ascii="Times New Roman" w:eastAsia="Times New Roman" w:hAnsi="Times New Roman"/>
          <w:color w:val="000000" w:themeColor="text1"/>
          <w:sz w:val="28"/>
          <w:szCs w:val="28"/>
          <w:shd w:val="clear" w:color="auto" w:fill="FFFFFF"/>
          <w:lang w:eastAsia="ru-RU"/>
        </w:rPr>
        <w:t xml:space="preserve"> в современном мире. ХХI век уже невозможно представить без интернета и интернет технологий. Всемирная паутина прочно вошла в нашу жизнь. Количество пользователей Интернета в настоящее время составляет свыше 25% от числа жителей Земли, а по информации Международного телекоммуникационного союза (ITU) Общемировая аудитория Всемирной паутины составляет почти два миллиарда человек. При этом с 2000 года она увеличилась более чем в пять раз. Показатель проникновения интернета по всему миру равняется 28,7 процента. Таким образом, выход в Сеть есть у </w:t>
      </w:r>
      <w:r w:rsidR="003E02BC">
        <w:rPr>
          <w:rFonts w:ascii="Times New Roman" w:eastAsia="Times New Roman" w:hAnsi="Times New Roman"/>
          <w:color w:val="000000" w:themeColor="text1"/>
          <w:sz w:val="28"/>
          <w:szCs w:val="28"/>
          <w:shd w:val="clear" w:color="auto" w:fill="FFFFFF"/>
          <w:lang w:eastAsia="ru-RU"/>
        </w:rPr>
        <w:t>каждого четвертого жителя Земли.</w:t>
      </w:r>
    </w:p>
    <w:p w14:paraId="6627652B" w14:textId="77777777" w:rsidR="003E02BC" w:rsidRDefault="00C37ABF"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sidRPr="003E02BC">
        <w:rPr>
          <w:rFonts w:ascii="Times New Roman" w:eastAsia="Times New Roman" w:hAnsi="Times New Roman"/>
          <w:color w:val="000000" w:themeColor="text1"/>
          <w:sz w:val="28"/>
          <w:szCs w:val="28"/>
          <w:shd w:val="clear" w:color="auto" w:fill="FFFFFF"/>
          <w:lang w:eastAsia="ru-RU"/>
        </w:rPr>
        <w:t xml:space="preserve">Причем, как правило, наиболее </w:t>
      </w:r>
      <w:r w:rsidR="003E02BC" w:rsidRPr="003E02BC">
        <w:rPr>
          <w:rFonts w:ascii="Times New Roman" w:eastAsia="Times New Roman" w:hAnsi="Times New Roman"/>
          <w:color w:val="000000" w:themeColor="text1"/>
          <w:sz w:val="28"/>
          <w:szCs w:val="28"/>
          <w:shd w:val="clear" w:color="auto" w:fill="FFFFFF"/>
          <w:lang w:eastAsia="ru-RU"/>
        </w:rPr>
        <w:t>активными пользователями сети</w:t>
      </w:r>
      <w:r w:rsidRPr="003E02BC">
        <w:rPr>
          <w:rFonts w:ascii="Times New Roman" w:eastAsia="Times New Roman" w:hAnsi="Times New Roman"/>
          <w:color w:val="000000" w:themeColor="text1"/>
          <w:sz w:val="28"/>
          <w:szCs w:val="28"/>
          <w:shd w:val="clear" w:color="auto" w:fill="FFFFFF"/>
          <w:lang w:eastAsia="ru-RU"/>
        </w:rPr>
        <w:t xml:space="preserve"> интернет являются молодежь, жители крупных городов, а также люди с высоким уровнем дохода. Следовательно, можно сказать, что было бы крайне неразумно оставлять без внимания потребительские запросы этой аудитории, не попытавшись удовлетворить хотя бы часть таких запросов прямо в Интернете.</w:t>
      </w:r>
    </w:p>
    <w:p w14:paraId="10611557" w14:textId="77777777" w:rsidR="00C37ABF" w:rsidRPr="003E02BC" w:rsidRDefault="003E02BC"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Pr>
          <w:rFonts w:ascii="Times New Roman" w:eastAsia="Times New Roman" w:hAnsi="Times New Roman"/>
          <w:color w:val="000000" w:themeColor="text1"/>
          <w:sz w:val="28"/>
          <w:szCs w:val="28"/>
          <w:shd w:val="clear" w:color="auto" w:fill="FFFFFF"/>
          <w:lang w:eastAsia="ru-RU"/>
        </w:rPr>
        <w:t>Р</w:t>
      </w:r>
      <w:r w:rsidR="00C37ABF" w:rsidRPr="003E02BC">
        <w:rPr>
          <w:rFonts w:ascii="Times New Roman" w:eastAsia="Times New Roman" w:hAnsi="Times New Roman"/>
          <w:color w:val="000000" w:themeColor="text1"/>
          <w:sz w:val="28"/>
          <w:szCs w:val="28"/>
          <w:shd w:val="clear" w:color="auto" w:fill="FFFFFF"/>
          <w:lang w:eastAsia="ru-RU"/>
        </w:rPr>
        <w:t>еализовать эту идею на практике призваны Интернет-магазины. Интернет-магазин — высокоэффективный и малозатратный инструмент для успешного ведения бизнеса. В отличие от обычного магазина, интернет-магазин открыт 24 часа в сутки, 7 дней в неделю, доступен любому пользователю в любой точке планеты и не требует финансовых затрат на аренду помещения, значительно снижает издержки на персонал. Интернет-</w:t>
      </w:r>
      <w:r w:rsidRPr="003E02BC">
        <w:rPr>
          <w:rFonts w:ascii="Times New Roman" w:eastAsia="Times New Roman" w:hAnsi="Times New Roman"/>
          <w:color w:val="000000" w:themeColor="text1"/>
          <w:sz w:val="28"/>
          <w:szCs w:val="28"/>
          <w:shd w:val="clear" w:color="auto" w:fill="FFFFFF"/>
          <w:lang w:eastAsia="ru-RU"/>
        </w:rPr>
        <w:t>магазин сочетает</w:t>
      </w:r>
      <w:r w:rsidR="00C37ABF" w:rsidRPr="003E02BC">
        <w:rPr>
          <w:rFonts w:ascii="Times New Roman" w:eastAsia="Times New Roman" w:hAnsi="Times New Roman"/>
          <w:color w:val="000000" w:themeColor="text1"/>
          <w:sz w:val="28"/>
          <w:szCs w:val="28"/>
          <w:shd w:val="clear" w:color="auto" w:fill="FFFFFF"/>
          <w:lang w:eastAsia="ru-RU"/>
        </w:rPr>
        <w:t xml:space="preserve"> невысокую стоимость </w:t>
      </w:r>
      <w:r w:rsidRPr="003E02BC">
        <w:rPr>
          <w:rFonts w:ascii="Times New Roman" w:eastAsia="Times New Roman" w:hAnsi="Times New Roman"/>
          <w:color w:val="000000" w:themeColor="text1"/>
          <w:sz w:val="28"/>
          <w:szCs w:val="28"/>
          <w:shd w:val="clear" w:color="auto" w:fill="FFFFFF"/>
          <w:lang w:eastAsia="ru-RU"/>
        </w:rPr>
        <w:t>и высокую</w:t>
      </w:r>
      <w:r w:rsidR="00C37ABF" w:rsidRPr="003E02BC">
        <w:rPr>
          <w:rFonts w:ascii="Times New Roman" w:eastAsia="Times New Roman" w:hAnsi="Times New Roman"/>
          <w:color w:val="000000" w:themeColor="text1"/>
          <w:sz w:val="28"/>
          <w:szCs w:val="28"/>
          <w:shd w:val="clear" w:color="auto" w:fill="FFFFFF"/>
          <w:lang w:eastAsia="ru-RU"/>
        </w:rPr>
        <w:t xml:space="preserve"> эффективность: создание интернет-магазина помогает компании завоевать или укрепить свои позиции на рынке товаров и услуг, увеличить клиентскую базу и повысить популярность бренда. Иными словами, создание интернет-магазина приносит владельцам реальную прибыль. Именно поэтому в настоящее время все </w:t>
      </w:r>
      <w:r w:rsidR="00C37ABF" w:rsidRPr="003E02BC">
        <w:rPr>
          <w:rFonts w:ascii="Times New Roman" w:eastAsia="Times New Roman" w:hAnsi="Times New Roman"/>
          <w:color w:val="000000" w:themeColor="text1"/>
          <w:sz w:val="28"/>
          <w:szCs w:val="28"/>
          <w:shd w:val="clear" w:color="auto" w:fill="FFFFFF"/>
          <w:lang w:eastAsia="ru-RU"/>
        </w:rPr>
        <w:lastRenderedPageBreak/>
        <w:t>большее количество компаний приходит к решению о создании интернет-магазина.</w:t>
      </w:r>
    </w:p>
    <w:p w14:paraId="777C619A" w14:textId="558C7A76" w:rsidR="00C37ABF" w:rsidRPr="003E02BC" w:rsidRDefault="00A3623B"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Pr>
          <w:rFonts w:ascii="Times New Roman" w:eastAsia="Times New Roman" w:hAnsi="Times New Roman"/>
          <w:color w:val="000000" w:themeColor="text1"/>
          <w:sz w:val="28"/>
          <w:szCs w:val="28"/>
          <w:shd w:val="clear" w:color="auto" w:fill="FFFFFF"/>
          <w:lang w:eastAsia="ru-RU"/>
        </w:rPr>
        <w:t> Из всего вышеуказанного</w:t>
      </w:r>
      <w:r w:rsidR="00C37ABF" w:rsidRPr="003E02BC">
        <w:rPr>
          <w:rFonts w:ascii="Times New Roman" w:eastAsia="Times New Roman" w:hAnsi="Times New Roman"/>
          <w:color w:val="000000" w:themeColor="text1"/>
          <w:sz w:val="28"/>
          <w:szCs w:val="28"/>
          <w:shd w:val="clear" w:color="auto" w:fill="FFFFFF"/>
          <w:lang w:eastAsia="ru-RU"/>
        </w:rPr>
        <w:t>,</w:t>
      </w:r>
      <w:r>
        <w:rPr>
          <w:rFonts w:ascii="Times New Roman" w:eastAsia="Times New Roman" w:hAnsi="Times New Roman"/>
          <w:color w:val="000000" w:themeColor="text1"/>
          <w:sz w:val="28"/>
          <w:szCs w:val="28"/>
          <w:shd w:val="clear" w:color="auto" w:fill="FFFFFF"/>
          <w:lang w:eastAsia="ru-RU"/>
        </w:rPr>
        <w:t xml:space="preserve"> можно заключить, что популярность Интернет-</w:t>
      </w:r>
      <w:r w:rsidR="00C37ABF" w:rsidRPr="003E02BC">
        <w:rPr>
          <w:rFonts w:ascii="Times New Roman" w:eastAsia="Times New Roman" w:hAnsi="Times New Roman"/>
          <w:color w:val="000000" w:themeColor="text1"/>
          <w:sz w:val="28"/>
          <w:szCs w:val="28"/>
          <w:shd w:val="clear" w:color="auto" w:fill="FFFFFF"/>
          <w:lang w:eastAsia="ru-RU"/>
        </w:rPr>
        <w:t xml:space="preserve">магазинов растёт с каждым днём.  </w:t>
      </w:r>
      <w:r w:rsidR="00DC41DE" w:rsidRPr="003E02BC">
        <w:rPr>
          <w:rFonts w:ascii="Times New Roman" w:eastAsia="Times New Roman" w:hAnsi="Times New Roman"/>
          <w:color w:val="000000" w:themeColor="text1"/>
          <w:sz w:val="28"/>
          <w:szCs w:val="28"/>
          <w:shd w:val="clear" w:color="auto" w:fill="FFFFFF"/>
          <w:lang w:eastAsia="ru-RU"/>
        </w:rPr>
        <w:t>Х</w:t>
      </w:r>
      <w:r w:rsidR="00C37ABF" w:rsidRPr="003E02BC">
        <w:rPr>
          <w:rFonts w:ascii="Times New Roman" w:eastAsia="Times New Roman" w:hAnsi="Times New Roman"/>
          <w:color w:val="000000" w:themeColor="text1"/>
          <w:sz w:val="28"/>
          <w:szCs w:val="28"/>
          <w:shd w:val="clear" w:color="auto" w:fill="FFFFFF"/>
          <w:lang w:eastAsia="ru-RU"/>
        </w:rPr>
        <w:t>орошо</w:t>
      </w:r>
      <w:r w:rsidR="00DC41DE">
        <w:rPr>
          <w:rFonts w:ascii="Times New Roman" w:eastAsia="Times New Roman" w:hAnsi="Times New Roman"/>
          <w:color w:val="000000" w:themeColor="text1"/>
          <w:sz w:val="28"/>
          <w:szCs w:val="28"/>
          <w:shd w:val="clear" w:color="auto" w:fill="FFFFFF"/>
          <w:lang w:eastAsia="ru-RU"/>
        </w:rPr>
        <w:t xml:space="preserve"> раскрученный Интернет-</w:t>
      </w:r>
      <w:r w:rsidR="00C37ABF" w:rsidRPr="003E02BC">
        <w:rPr>
          <w:rFonts w:ascii="Times New Roman" w:eastAsia="Times New Roman" w:hAnsi="Times New Roman"/>
          <w:color w:val="000000" w:themeColor="text1"/>
          <w:sz w:val="28"/>
          <w:szCs w:val="28"/>
          <w:shd w:val="clear" w:color="auto" w:fill="FFFFFF"/>
          <w:lang w:eastAsia="ru-RU"/>
        </w:rPr>
        <w:t xml:space="preserve">магазин приносит прибыли не меньше, чем его обычный аналог, причём </w:t>
      </w:r>
      <w:r w:rsidR="00DC41DE">
        <w:rPr>
          <w:rFonts w:ascii="Times New Roman" w:eastAsia="Times New Roman" w:hAnsi="Times New Roman"/>
          <w:color w:val="000000" w:themeColor="text1"/>
          <w:sz w:val="28"/>
          <w:szCs w:val="28"/>
          <w:shd w:val="clear" w:color="auto" w:fill="FFFFFF"/>
          <w:lang w:eastAsia="ru-RU"/>
        </w:rPr>
        <w:t>содержать и изготовить Интернет-</w:t>
      </w:r>
      <w:r w:rsidR="00C37ABF" w:rsidRPr="003E02BC">
        <w:rPr>
          <w:rFonts w:ascii="Times New Roman" w:eastAsia="Times New Roman" w:hAnsi="Times New Roman"/>
          <w:color w:val="000000" w:themeColor="text1"/>
          <w:sz w:val="28"/>
          <w:szCs w:val="28"/>
          <w:shd w:val="clear" w:color="auto" w:fill="FFFFFF"/>
          <w:lang w:eastAsia="ru-RU"/>
        </w:rPr>
        <w:t>магазин на порядок выгодней - нет затрат на дорогую аренду и других расходов.</w:t>
      </w:r>
      <w:r w:rsidR="00C37ABF" w:rsidRPr="003E02BC">
        <w:rPr>
          <w:rFonts w:ascii="Times New Roman" w:eastAsia="Times New Roman" w:hAnsi="Times New Roman"/>
          <w:color w:val="000000" w:themeColor="text1"/>
          <w:sz w:val="28"/>
          <w:szCs w:val="28"/>
          <w:lang w:eastAsia="ru-RU"/>
        </w:rPr>
        <w:br/>
      </w:r>
      <w:r w:rsidR="00C37ABF" w:rsidRPr="003E02BC">
        <w:rPr>
          <w:rFonts w:ascii="Times New Roman" w:eastAsia="Times New Roman" w:hAnsi="Times New Roman"/>
          <w:color w:val="000000" w:themeColor="text1"/>
          <w:sz w:val="28"/>
          <w:szCs w:val="28"/>
          <w:shd w:val="clear" w:color="auto" w:fill="FFFFFF"/>
          <w:lang w:eastAsia="ru-RU"/>
        </w:rPr>
        <w:t>   Однако не все четко представляют себе, каким он должен быть интернет магазин, как верно рассчитать обеспечить его прибыльность и как правильно вести учет расходов, связанных с его созданием и обслуживанием.</w:t>
      </w:r>
      <w:r w:rsidR="00C37ABF" w:rsidRPr="003E02BC">
        <w:rPr>
          <w:rFonts w:ascii="Times New Roman" w:eastAsia="Times New Roman" w:hAnsi="Times New Roman"/>
          <w:color w:val="000000" w:themeColor="text1"/>
          <w:sz w:val="28"/>
          <w:szCs w:val="28"/>
          <w:lang w:eastAsia="ru-RU"/>
        </w:rPr>
        <w:br/>
      </w:r>
      <w:r w:rsidR="00C37ABF" w:rsidRPr="003E02BC">
        <w:rPr>
          <w:rFonts w:ascii="Times New Roman" w:eastAsia="Times New Roman" w:hAnsi="Times New Roman"/>
          <w:color w:val="000000" w:themeColor="text1"/>
          <w:sz w:val="28"/>
          <w:szCs w:val="28"/>
          <w:shd w:val="clear" w:color="auto" w:fill="FFFFFF"/>
          <w:lang w:eastAsia="ru-RU"/>
        </w:rPr>
        <w:t xml:space="preserve">  </w:t>
      </w:r>
      <w:r w:rsidR="003E02BC" w:rsidRPr="003E02BC">
        <w:rPr>
          <w:rFonts w:ascii="Times New Roman" w:eastAsia="Times New Roman" w:hAnsi="Times New Roman"/>
          <w:color w:val="000000" w:themeColor="text1"/>
          <w:sz w:val="28"/>
          <w:szCs w:val="28"/>
          <w:shd w:val="clear" w:color="auto" w:fill="FFFFFF"/>
          <w:lang w:eastAsia="ru-RU"/>
        </w:rPr>
        <w:t>Ведь </w:t>
      </w:r>
      <w:r w:rsidR="003E02BC" w:rsidRPr="003E02BC">
        <w:rPr>
          <w:rFonts w:ascii="Times New Roman" w:eastAsia="Times New Roman" w:hAnsi="Times New Roman"/>
          <w:color w:val="000000" w:themeColor="text1"/>
          <w:sz w:val="28"/>
          <w:szCs w:val="28"/>
          <w:u w:val="single"/>
          <w:shd w:val="clear" w:color="auto" w:fill="FFFFFF"/>
          <w:lang w:eastAsia="ru-RU"/>
        </w:rPr>
        <w:t>качественный интернет</w:t>
      </w:r>
      <w:r w:rsidR="00C37ABF" w:rsidRPr="003E02BC">
        <w:rPr>
          <w:rFonts w:ascii="Times New Roman" w:eastAsia="Times New Roman" w:hAnsi="Times New Roman"/>
          <w:color w:val="000000" w:themeColor="text1"/>
          <w:sz w:val="28"/>
          <w:szCs w:val="28"/>
          <w:u w:val="single"/>
          <w:shd w:val="clear" w:color="auto" w:fill="FFFFFF"/>
          <w:lang w:eastAsia="ru-RU"/>
        </w:rPr>
        <w:t>-магазин</w:t>
      </w:r>
      <w:r w:rsidR="00C37ABF" w:rsidRPr="003E02BC">
        <w:rPr>
          <w:rFonts w:ascii="Times New Roman" w:eastAsia="Times New Roman" w:hAnsi="Times New Roman"/>
          <w:color w:val="000000" w:themeColor="text1"/>
          <w:sz w:val="28"/>
          <w:szCs w:val="28"/>
          <w:shd w:val="clear" w:color="auto" w:fill="FFFFFF"/>
          <w:lang w:eastAsia="ru-RU"/>
        </w:rPr>
        <w:t> - это магазин с хорошо структурированным и интересно описанным ассортиментом, с высоким качеством обслуживания его клиентов, с удобной навигацией и поисковой системой, обеспечивающие быстрый и удобный поиск товара, его демонстрацию и понятный заказ. Немаловажен фактор привлекательности внешнего оформления сайта магазина, а также множество других особенностей и мелочей, которые помогают клиенту сделать покупку. Все это – может стать гарантией того, что клиент обязательно посетит этот интернет-магазин снова.</w:t>
      </w:r>
    </w:p>
    <w:p w14:paraId="79B93738" w14:textId="1ACE7499" w:rsidR="003E02BC" w:rsidRDefault="003E02BC" w:rsidP="003E02BC">
      <w:pPr>
        <w:spacing w:after="0" w:line="360" w:lineRule="auto"/>
        <w:ind w:firstLine="709"/>
        <w:contextualSpacing/>
        <w:jc w:val="both"/>
        <w:rPr>
          <w:rFonts w:ascii="Times New Roman" w:eastAsia="Times New Roman" w:hAnsi="Times New Roman"/>
          <w:color w:val="000000" w:themeColor="text1"/>
          <w:sz w:val="28"/>
          <w:szCs w:val="28"/>
          <w:lang w:eastAsia="ru-RU"/>
        </w:rPr>
      </w:pPr>
      <w:r w:rsidRPr="003E02BC">
        <w:rPr>
          <w:rFonts w:ascii="Times New Roman" w:eastAsia="Times New Roman" w:hAnsi="Times New Roman"/>
          <w:color w:val="000000" w:themeColor="text1"/>
          <w:sz w:val="28"/>
          <w:szCs w:val="28"/>
          <w:shd w:val="clear" w:color="auto" w:fill="FFFFFF"/>
          <w:lang w:eastAsia="ru-RU"/>
        </w:rPr>
        <w:t>Целью курсового проекта</w:t>
      </w:r>
      <w:r w:rsidR="009637E6">
        <w:rPr>
          <w:rFonts w:ascii="Times New Roman" w:eastAsia="Times New Roman" w:hAnsi="Times New Roman"/>
          <w:color w:val="000000" w:themeColor="text1"/>
          <w:sz w:val="28"/>
          <w:szCs w:val="28"/>
          <w:shd w:val="clear" w:color="auto" w:fill="FFFFFF"/>
          <w:lang w:eastAsia="ru-RU"/>
        </w:rPr>
        <w:t> является разработка интернет-</w:t>
      </w:r>
      <w:r w:rsidRPr="003E02BC">
        <w:rPr>
          <w:rFonts w:ascii="Times New Roman" w:eastAsia="Times New Roman" w:hAnsi="Times New Roman"/>
          <w:color w:val="000000" w:themeColor="text1"/>
          <w:sz w:val="28"/>
          <w:szCs w:val="28"/>
          <w:shd w:val="clear" w:color="auto" w:fill="FFFFFF"/>
          <w:lang w:eastAsia="ru-RU"/>
        </w:rPr>
        <w:t>магазина ООО "Авто- Импорт".</w:t>
      </w:r>
    </w:p>
    <w:p w14:paraId="51885D4C" w14:textId="5DE80323" w:rsidR="003E02BC" w:rsidRDefault="00C37ABF" w:rsidP="003E02BC">
      <w:pPr>
        <w:spacing w:after="0" w:line="360" w:lineRule="auto"/>
        <w:ind w:firstLine="709"/>
        <w:contextualSpacing/>
        <w:jc w:val="both"/>
        <w:rPr>
          <w:rFonts w:ascii="Times New Roman" w:eastAsia="Times New Roman" w:hAnsi="Times New Roman"/>
          <w:color w:val="000000" w:themeColor="text1"/>
          <w:sz w:val="28"/>
          <w:szCs w:val="28"/>
          <w:shd w:val="clear" w:color="auto" w:fill="FFFFFF"/>
          <w:lang w:eastAsia="ru-RU"/>
        </w:rPr>
      </w:pPr>
      <w:r w:rsidRPr="003E02BC">
        <w:rPr>
          <w:rFonts w:ascii="Times New Roman" w:eastAsia="Times New Roman" w:hAnsi="Times New Roman"/>
          <w:color w:val="000000" w:themeColor="text1"/>
          <w:sz w:val="28"/>
          <w:szCs w:val="28"/>
          <w:shd w:val="clear" w:color="auto" w:fill="FFFFFF"/>
          <w:lang w:eastAsia="ru-RU"/>
        </w:rPr>
        <w:t>Объектом дан</w:t>
      </w:r>
      <w:r w:rsidR="003E02BC">
        <w:rPr>
          <w:rFonts w:ascii="Times New Roman" w:eastAsia="Times New Roman" w:hAnsi="Times New Roman"/>
          <w:color w:val="000000" w:themeColor="text1"/>
          <w:sz w:val="28"/>
          <w:szCs w:val="28"/>
          <w:shd w:val="clear" w:color="auto" w:fill="FFFFFF"/>
          <w:lang w:eastAsia="ru-RU"/>
        </w:rPr>
        <w:t xml:space="preserve">ного курсового проекта является </w:t>
      </w:r>
      <w:r w:rsidRPr="003E02BC">
        <w:rPr>
          <w:rFonts w:ascii="Times New Roman" w:eastAsia="Times New Roman" w:hAnsi="Times New Roman"/>
          <w:color w:val="000000" w:themeColor="text1"/>
          <w:sz w:val="28"/>
          <w:szCs w:val="28"/>
          <w:shd w:val="clear" w:color="auto" w:fill="FFFFFF"/>
          <w:lang w:eastAsia="ru-RU"/>
        </w:rPr>
        <w:t>магазин ООО "Авто- импорт", который занимается продажей ав</w:t>
      </w:r>
      <w:r w:rsidR="003E02BC">
        <w:rPr>
          <w:rFonts w:ascii="Times New Roman" w:eastAsia="Times New Roman" w:hAnsi="Times New Roman"/>
          <w:color w:val="000000" w:themeColor="text1"/>
          <w:sz w:val="28"/>
          <w:szCs w:val="28"/>
          <w:shd w:val="clear" w:color="auto" w:fill="FFFFFF"/>
          <w:lang w:eastAsia="ru-RU"/>
        </w:rPr>
        <w:t>томобилей и оказанием различных услуг сервиса</w:t>
      </w:r>
      <w:r w:rsidRPr="003E02BC">
        <w:rPr>
          <w:rFonts w:ascii="Times New Roman" w:eastAsia="Times New Roman" w:hAnsi="Times New Roman"/>
          <w:color w:val="000000" w:themeColor="text1"/>
          <w:sz w:val="28"/>
          <w:szCs w:val="28"/>
          <w:shd w:val="clear" w:color="auto" w:fill="FFFFFF"/>
          <w:lang w:eastAsia="ru-RU"/>
        </w:rPr>
        <w:t>.</w:t>
      </w:r>
      <w:r w:rsidR="003E02BC" w:rsidRPr="003E02BC">
        <w:rPr>
          <w:rFonts w:ascii="Times New Roman" w:eastAsia="Times New Roman" w:hAnsi="Times New Roman"/>
          <w:color w:val="000000" w:themeColor="text1"/>
          <w:sz w:val="28"/>
          <w:szCs w:val="28"/>
          <w:shd w:val="clear" w:color="auto" w:fill="FFFFFF"/>
          <w:lang w:eastAsia="ru-RU"/>
        </w:rPr>
        <w:t xml:space="preserve"> </w:t>
      </w:r>
    </w:p>
    <w:p w14:paraId="33CCA346" w14:textId="6D92F748" w:rsidR="0050038E" w:rsidRPr="0050038E" w:rsidRDefault="003D6AE8" w:rsidP="0050038E">
      <w:pPr>
        <w:spacing w:after="0" w:line="360" w:lineRule="auto"/>
        <w:ind w:firstLine="709"/>
        <w:contextualSpacing/>
        <w:jc w:val="both"/>
        <w:rPr>
          <w:rFonts w:ascii="Times New Roman" w:hAnsi="Times New Roman"/>
          <w:sz w:val="28"/>
          <w:szCs w:val="28"/>
        </w:rPr>
      </w:pPr>
      <w:r>
        <w:rPr>
          <w:rFonts w:ascii="Times New Roman" w:hAnsi="Times New Roman"/>
          <w:color w:val="000000" w:themeColor="text1"/>
          <w:sz w:val="28"/>
          <w:szCs w:val="28"/>
        </w:rPr>
        <w:t xml:space="preserve">Данный проект был разработан на языке </w:t>
      </w:r>
      <w:r w:rsidRPr="0050038E">
        <w:rPr>
          <w:rFonts w:ascii="Times New Roman" w:hAnsi="Times New Roman"/>
          <w:color w:val="000000" w:themeColor="text1"/>
          <w:sz w:val="28"/>
          <w:szCs w:val="28"/>
          <w:lang w:val="en-US"/>
        </w:rPr>
        <w:t>Python</w:t>
      </w:r>
      <w:r>
        <w:rPr>
          <w:rFonts w:ascii="Times New Roman" w:hAnsi="Times New Roman"/>
          <w:color w:val="000000" w:themeColor="text1"/>
          <w:sz w:val="28"/>
          <w:szCs w:val="28"/>
        </w:rPr>
        <w:t xml:space="preserve">. </w:t>
      </w:r>
      <w:r w:rsidR="0050038E" w:rsidRPr="0050038E">
        <w:rPr>
          <w:rFonts w:ascii="Times New Roman" w:hAnsi="Times New Roman"/>
          <w:color w:val="000000" w:themeColor="text1"/>
          <w:sz w:val="28"/>
          <w:szCs w:val="28"/>
        </w:rPr>
        <w:t xml:space="preserve">Основанием для выбора языка программирования </w:t>
      </w:r>
      <w:r w:rsidR="0050038E" w:rsidRPr="0050038E">
        <w:rPr>
          <w:rFonts w:ascii="Times New Roman" w:hAnsi="Times New Roman"/>
          <w:color w:val="000000" w:themeColor="text1"/>
          <w:sz w:val="28"/>
          <w:szCs w:val="28"/>
          <w:lang w:val="en-US"/>
        </w:rPr>
        <w:t>Python</w:t>
      </w:r>
      <w:r w:rsidR="0050038E" w:rsidRPr="0050038E">
        <w:rPr>
          <w:rFonts w:ascii="Times New Roman" w:hAnsi="Times New Roman"/>
          <w:color w:val="000000" w:themeColor="text1"/>
          <w:sz w:val="28"/>
          <w:szCs w:val="28"/>
        </w:rPr>
        <w:t xml:space="preserve"> явились следующие его преимущества: повышенная безопасность, надежность исходных кодов, что, снижает вероятность взлома и уязвимости от различного рода атак. Для написания кода приложения используется среда разработки </w:t>
      </w:r>
      <w:r w:rsidR="0050038E" w:rsidRPr="0050038E">
        <w:rPr>
          <w:rFonts w:ascii="Times New Roman" w:hAnsi="Times New Roman"/>
          <w:color w:val="000000" w:themeColor="text1"/>
          <w:sz w:val="28"/>
          <w:szCs w:val="28"/>
          <w:lang w:val="en-US"/>
        </w:rPr>
        <w:t>PyCharm</w:t>
      </w:r>
      <w:r w:rsidR="0050038E" w:rsidRPr="0050038E">
        <w:rPr>
          <w:rFonts w:ascii="Times New Roman" w:hAnsi="Times New Roman"/>
          <w:color w:val="000000" w:themeColor="text1"/>
          <w:sz w:val="28"/>
          <w:szCs w:val="28"/>
        </w:rPr>
        <w:t>.</w:t>
      </w:r>
    </w:p>
    <w:p w14:paraId="54357D24" w14:textId="46E63A15" w:rsidR="0052044E" w:rsidRPr="0050038E" w:rsidRDefault="00A3623B" w:rsidP="0050038E">
      <w:pPr>
        <w:spacing w:after="0" w:line="360" w:lineRule="auto"/>
        <w:ind w:firstLine="709"/>
        <w:contextualSpacing/>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При создании</w:t>
      </w:r>
      <w:r w:rsidR="003140E9" w:rsidRPr="003E02BC">
        <w:rPr>
          <w:rFonts w:ascii="Times New Roman" w:hAnsi="Times New Roman"/>
          <w:color w:val="000000" w:themeColor="text1"/>
          <w:sz w:val="28"/>
          <w:szCs w:val="28"/>
        </w:rPr>
        <w:t xml:space="preserve"> </w:t>
      </w:r>
      <w:r w:rsidRPr="003E02BC">
        <w:rPr>
          <w:rFonts w:ascii="Times New Roman" w:hAnsi="Times New Roman"/>
          <w:color w:val="000000" w:themeColor="text1"/>
          <w:sz w:val="28"/>
          <w:szCs w:val="28"/>
        </w:rPr>
        <w:t>данного</w:t>
      </w:r>
      <w:r w:rsidRPr="00A3623B">
        <w:rPr>
          <w:rFonts w:ascii="Times New Roman" w:hAnsi="Times New Roman"/>
          <w:color w:val="000000" w:themeColor="text1"/>
          <w:sz w:val="28"/>
          <w:szCs w:val="28"/>
        </w:rPr>
        <w:t xml:space="preserve"> </w:t>
      </w:r>
      <w:r w:rsidR="003140E9" w:rsidRPr="003E02BC">
        <w:rPr>
          <w:rFonts w:ascii="Times New Roman" w:hAnsi="Times New Roman"/>
          <w:color w:val="000000" w:themeColor="text1"/>
          <w:sz w:val="28"/>
          <w:szCs w:val="28"/>
          <w:lang w:val="en-US"/>
        </w:rPr>
        <w:t>web</w:t>
      </w:r>
      <w:r>
        <w:rPr>
          <w:rFonts w:ascii="Times New Roman" w:hAnsi="Times New Roman"/>
          <w:color w:val="000000" w:themeColor="text1"/>
          <w:sz w:val="28"/>
          <w:szCs w:val="28"/>
        </w:rPr>
        <w:t>-</w:t>
      </w:r>
      <w:r w:rsidR="003140E9" w:rsidRPr="003E02BC">
        <w:rPr>
          <w:rFonts w:ascii="Times New Roman" w:hAnsi="Times New Roman"/>
          <w:color w:val="000000" w:themeColor="text1"/>
          <w:sz w:val="28"/>
          <w:szCs w:val="28"/>
        </w:rPr>
        <w:t xml:space="preserve">приложения используется </w:t>
      </w:r>
      <w:r>
        <w:rPr>
          <w:rFonts w:ascii="Times New Roman" w:hAnsi="Times New Roman"/>
          <w:color w:val="000000" w:themeColor="text1"/>
          <w:sz w:val="28"/>
          <w:szCs w:val="28"/>
        </w:rPr>
        <w:t xml:space="preserve">открытая </w:t>
      </w:r>
      <w:r w:rsidR="003140E9" w:rsidRPr="003E02BC">
        <w:rPr>
          <w:rFonts w:ascii="Times New Roman" w:hAnsi="Times New Roman"/>
          <w:color w:val="000000" w:themeColor="text1"/>
          <w:sz w:val="28"/>
          <w:szCs w:val="28"/>
        </w:rPr>
        <w:t xml:space="preserve">платформа </w:t>
      </w:r>
      <w:r w:rsidR="003140E9" w:rsidRPr="003E02BC">
        <w:rPr>
          <w:rFonts w:ascii="Times New Roman" w:hAnsi="Times New Roman"/>
          <w:color w:val="000000" w:themeColor="text1"/>
          <w:sz w:val="28"/>
          <w:szCs w:val="28"/>
          <w:lang w:val="en-US"/>
        </w:rPr>
        <w:t>Django</w:t>
      </w:r>
      <w:r w:rsidR="003140E9" w:rsidRPr="003E02BC">
        <w:rPr>
          <w:rFonts w:ascii="Times New Roman" w:hAnsi="Times New Roman"/>
          <w:color w:val="000000" w:themeColor="text1"/>
          <w:sz w:val="28"/>
          <w:szCs w:val="28"/>
        </w:rPr>
        <w:t xml:space="preserve"> на основе языка программирования </w:t>
      </w:r>
      <w:r w:rsidR="00E17DFA" w:rsidRPr="003E02BC">
        <w:rPr>
          <w:rFonts w:ascii="Times New Roman" w:hAnsi="Times New Roman"/>
          <w:color w:val="000000" w:themeColor="text1"/>
          <w:sz w:val="28"/>
          <w:szCs w:val="28"/>
          <w:lang w:val="en-US"/>
        </w:rPr>
        <w:t>P</w:t>
      </w:r>
      <w:r w:rsidR="003140E9" w:rsidRPr="003E02BC">
        <w:rPr>
          <w:rFonts w:ascii="Times New Roman" w:hAnsi="Times New Roman"/>
          <w:color w:val="000000" w:themeColor="text1"/>
          <w:sz w:val="28"/>
          <w:szCs w:val="28"/>
          <w:lang w:val="en-US"/>
        </w:rPr>
        <w:t>y</w:t>
      </w:r>
      <w:r w:rsidR="00E17DFA" w:rsidRPr="003E02BC">
        <w:rPr>
          <w:rFonts w:ascii="Times New Roman" w:hAnsi="Times New Roman"/>
          <w:color w:val="000000" w:themeColor="text1"/>
          <w:sz w:val="28"/>
          <w:szCs w:val="28"/>
          <w:lang w:val="en-US"/>
        </w:rPr>
        <w:t>t</w:t>
      </w:r>
      <w:r w:rsidR="003140E9" w:rsidRPr="003E02BC">
        <w:rPr>
          <w:rFonts w:ascii="Times New Roman" w:hAnsi="Times New Roman"/>
          <w:color w:val="000000" w:themeColor="text1"/>
          <w:sz w:val="28"/>
          <w:szCs w:val="28"/>
          <w:lang w:val="en-US"/>
        </w:rPr>
        <w:t>hon</w:t>
      </w:r>
      <w:r w:rsidR="003140E9" w:rsidRPr="003E02BC">
        <w:rPr>
          <w:rFonts w:ascii="Times New Roman" w:hAnsi="Times New Roman"/>
          <w:color w:val="000000" w:themeColor="text1"/>
          <w:sz w:val="28"/>
          <w:szCs w:val="28"/>
        </w:rPr>
        <w:t xml:space="preserve">. Выбор данной платформы </w:t>
      </w:r>
      <w:r>
        <w:rPr>
          <w:rFonts w:ascii="Times New Roman" w:hAnsi="Times New Roman"/>
          <w:color w:val="000000" w:themeColor="text1"/>
          <w:sz w:val="28"/>
          <w:szCs w:val="28"/>
        </w:rPr>
        <w:t>обоснован тем</w:t>
      </w:r>
      <w:r w:rsidR="003140E9" w:rsidRPr="003E02BC">
        <w:rPr>
          <w:rFonts w:ascii="Times New Roman" w:hAnsi="Times New Roman"/>
          <w:color w:val="000000" w:themeColor="text1"/>
          <w:sz w:val="28"/>
          <w:szCs w:val="28"/>
        </w:rPr>
        <w:t xml:space="preserve">, что она позволяет создавать </w:t>
      </w:r>
      <w:r w:rsidR="003140E9" w:rsidRPr="003E02BC">
        <w:rPr>
          <w:rFonts w:ascii="Times New Roman" w:hAnsi="Times New Roman"/>
          <w:color w:val="000000" w:themeColor="text1"/>
          <w:sz w:val="28"/>
          <w:szCs w:val="28"/>
          <w:lang w:val="en-US"/>
        </w:rPr>
        <w:t>web</w:t>
      </w:r>
      <w:r>
        <w:rPr>
          <w:rFonts w:ascii="Times New Roman" w:hAnsi="Times New Roman"/>
          <w:color w:val="000000" w:themeColor="text1"/>
          <w:sz w:val="28"/>
          <w:szCs w:val="28"/>
        </w:rPr>
        <w:t xml:space="preserve"> ресурсы достаточно быстро по сравнению с другими </w:t>
      </w:r>
      <w:r w:rsidR="003140E9" w:rsidRPr="003E02BC">
        <w:rPr>
          <w:rFonts w:ascii="Times New Roman" w:hAnsi="Times New Roman"/>
          <w:color w:val="000000" w:themeColor="text1"/>
          <w:sz w:val="28"/>
          <w:szCs w:val="28"/>
        </w:rPr>
        <w:t>платформ</w:t>
      </w:r>
      <w:r>
        <w:rPr>
          <w:rFonts w:ascii="Times New Roman" w:hAnsi="Times New Roman"/>
          <w:color w:val="000000" w:themeColor="text1"/>
          <w:sz w:val="28"/>
          <w:szCs w:val="28"/>
        </w:rPr>
        <w:t>ами</w:t>
      </w:r>
      <w:r w:rsidR="00DC41DE">
        <w:rPr>
          <w:rFonts w:ascii="Times New Roman" w:hAnsi="Times New Roman"/>
          <w:color w:val="000000" w:themeColor="text1"/>
          <w:sz w:val="28"/>
          <w:szCs w:val="28"/>
        </w:rPr>
        <w:t>, (</w:t>
      </w:r>
      <w:r w:rsidR="003140E9" w:rsidRPr="003E02BC">
        <w:rPr>
          <w:rFonts w:ascii="Times New Roman" w:hAnsi="Times New Roman"/>
          <w:color w:val="000000" w:themeColor="text1"/>
          <w:sz w:val="28"/>
          <w:szCs w:val="28"/>
        </w:rPr>
        <w:t xml:space="preserve">например, на основе </w:t>
      </w:r>
      <w:r w:rsidR="003140E9" w:rsidRPr="003E02BC">
        <w:rPr>
          <w:rFonts w:ascii="Times New Roman" w:hAnsi="Times New Roman"/>
          <w:color w:val="000000" w:themeColor="text1"/>
          <w:sz w:val="28"/>
          <w:szCs w:val="28"/>
          <w:lang w:val="en-US"/>
        </w:rPr>
        <w:t>php</w:t>
      </w:r>
      <w:r w:rsidR="00DC41DE">
        <w:rPr>
          <w:rFonts w:ascii="Times New Roman" w:hAnsi="Times New Roman"/>
          <w:color w:val="000000" w:themeColor="text1"/>
          <w:sz w:val="28"/>
          <w:szCs w:val="28"/>
        </w:rPr>
        <w:t>)</w:t>
      </w:r>
      <w:r w:rsidR="003140E9" w:rsidRPr="003E02BC">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и дает возможность </w:t>
      </w:r>
      <w:r w:rsidR="003140E9" w:rsidRPr="003E02BC">
        <w:rPr>
          <w:rFonts w:ascii="Times New Roman" w:hAnsi="Times New Roman"/>
          <w:color w:val="000000" w:themeColor="text1"/>
          <w:sz w:val="28"/>
          <w:szCs w:val="28"/>
        </w:rPr>
        <w:t xml:space="preserve">не создавать лишних элементов, не подстраиваться под заданные рамки. </w:t>
      </w:r>
      <w:r w:rsidR="0052044E">
        <w:br w:type="page"/>
      </w:r>
    </w:p>
    <w:p w14:paraId="230EB721" w14:textId="77777777" w:rsidR="003140E9" w:rsidRDefault="003E3FA8" w:rsidP="0052044E">
      <w:pPr>
        <w:pStyle w:val="1"/>
      </w:pPr>
      <w:bookmarkStart w:id="2" w:name="_Toc409631521"/>
      <w:r>
        <w:lastRenderedPageBreak/>
        <w:t>1</w:t>
      </w:r>
      <w:r w:rsidR="0052044E">
        <w:t xml:space="preserve"> Требования к программе</w:t>
      </w:r>
      <w:bookmarkEnd w:id="2"/>
    </w:p>
    <w:p w14:paraId="069439CB" w14:textId="77777777" w:rsidR="009A7394" w:rsidRPr="009A7394" w:rsidRDefault="009A7394" w:rsidP="009A7394">
      <w:pPr>
        <w:pStyle w:val="2"/>
      </w:pPr>
      <w:bookmarkStart w:id="3" w:name="_Toc409631522"/>
      <w:r>
        <w:t>1.1 Назначение программы</w:t>
      </w:r>
      <w:bookmarkEnd w:id="3"/>
    </w:p>
    <w:p w14:paraId="7F79DB30" w14:textId="77777777" w:rsidR="0052044E" w:rsidRDefault="0052044E" w:rsidP="0052044E">
      <w:pPr>
        <w:pStyle w:val="a3"/>
      </w:pPr>
      <w:r w:rsidRPr="0052044E">
        <w:t xml:space="preserve">Web приложение </w:t>
      </w:r>
      <w:r w:rsidR="005D4B26" w:rsidRPr="003E02BC">
        <w:rPr>
          <w:rFonts w:eastAsia="Times New Roman"/>
          <w:color w:val="000000" w:themeColor="text1"/>
          <w:szCs w:val="28"/>
          <w:shd w:val="clear" w:color="auto" w:fill="FFFFFF"/>
          <w:lang w:eastAsia="ru-RU"/>
        </w:rPr>
        <w:t>ООО "Авто</w:t>
      </w:r>
      <w:r w:rsidR="005D4B26">
        <w:rPr>
          <w:rFonts w:eastAsia="Times New Roman"/>
          <w:color w:val="000000" w:themeColor="text1"/>
          <w:szCs w:val="28"/>
          <w:shd w:val="clear" w:color="auto" w:fill="FFFFFF"/>
          <w:lang w:eastAsia="ru-RU"/>
        </w:rPr>
        <w:t xml:space="preserve"> </w:t>
      </w:r>
      <w:r w:rsidR="005D4B26" w:rsidRPr="003E02BC">
        <w:rPr>
          <w:rFonts w:eastAsia="Times New Roman"/>
          <w:color w:val="000000" w:themeColor="text1"/>
          <w:szCs w:val="28"/>
          <w:shd w:val="clear" w:color="auto" w:fill="FFFFFF"/>
          <w:lang w:eastAsia="ru-RU"/>
        </w:rPr>
        <w:t>- импорт"</w:t>
      </w:r>
      <w:r w:rsidRPr="0052044E">
        <w:t xml:space="preserve"> предназначено </w:t>
      </w:r>
      <w:r w:rsidR="005D4B26" w:rsidRPr="003B1122">
        <w:rPr>
          <w:rFonts w:eastAsia="Times New Roman"/>
          <w:iCs/>
          <w:szCs w:val="28"/>
          <w:lang w:eastAsia="ru-RU"/>
        </w:rPr>
        <w:t xml:space="preserve">для обеспечения пользователей полной, оперативной и актуальной информацией, касающейся системы обслуживания </w:t>
      </w:r>
      <w:r w:rsidR="005D4B26">
        <w:rPr>
          <w:rFonts w:eastAsia="Times New Roman"/>
          <w:iCs/>
          <w:szCs w:val="28"/>
          <w:lang w:eastAsia="ru-RU"/>
        </w:rPr>
        <w:t>клиентов в интернет магазине, также</w:t>
      </w:r>
      <w:r w:rsidRPr="0052044E">
        <w:t xml:space="preserve"> </w:t>
      </w:r>
      <w:r w:rsidR="005D4B26">
        <w:rPr>
          <w:rFonts w:eastAsia="Times New Roman"/>
          <w:color w:val="000000" w:themeColor="text1"/>
          <w:szCs w:val="28"/>
          <w:shd w:val="clear" w:color="auto" w:fill="FFFFFF"/>
          <w:lang w:eastAsia="ru-RU"/>
        </w:rPr>
        <w:t>продажи</w:t>
      </w:r>
      <w:r w:rsidR="005D4B26" w:rsidRPr="003E02BC">
        <w:rPr>
          <w:rFonts w:eastAsia="Times New Roman"/>
          <w:color w:val="000000" w:themeColor="text1"/>
          <w:szCs w:val="28"/>
          <w:shd w:val="clear" w:color="auto" w:fill="FFFFFF"/>
          <w:lang w:eastAsia="ru-RU"/>
        </w:rPr>
        <w:t xml:space="preserve"> ав</w:t>
      </w:r>
      <w:r w:rsidR="005D4B26">
        <w:rPr>
          <w:rFonts w:eastAsia="Times New Roman"/>
          <w:color w:val="000000" w:themeColor="text1"/>
          <w:szCs w:val="28"/>
          <w:shd w:val="clear" w:color="auto" w:fill="FFFFFF"/>
          <w:lang w:eastAsia="ru-RU"/>
        </w:rPr>
        <w:t>томобилей и оказанием различных услуг сервиса магазина</w:t>
      </w:r>
      <w:r w:rsidRPr="0052044E">
        <w:t>.</w:t>
      </w:r>
    </w:p>
    <w:p w14:paraId="00DAB45B" w14:textId="77777777" w:rsidR="009A7394" w:rsidRDefault="009A7394" w:rsidP="009A7394">
      <w:pPr>
        <w:pStyle w:val="2"/>
      </w:pPr>
      <w:bookmarkStart w:id="4" w:name="_Toc409631523"/>
      <w:r>
        <w:t>1.2 Область применения</w:t>
      </w:r>
      <w:bookmarkEnd w:id="4"/>
    </w:p>
    <w:p w14:paraId="6145BA88" w14:textId="77777777" w:rsidR="0052044E" w:rsidRDefault="0052044E" w:rsidP="0052044E">
      <w:pPr>
        <w:pStyle w:val="a3"/>
      </w:pPr>
      <w:r w:rsidRPr="0052044E">
        <w:t xml:space="preserve">Данный программный продукт является сервисом, предназначенным для организаций, предоставляющих актуальную информацию о </w:t>
      </w:r>
      <w:r w:rsidR="005D4B26">
        <w:t>различных услугах автомобильного сервиса</w:t>
      </w:r>
      <w:r w:rsidRPr="0052044E">
        <w:t>.</w:t>
      </w:r>
    </w:p>
    <w:p w14:paraId="4B11EB71" w14:textId="77777777" w:rsidR="009A7394" w:rsidRDefault="009A7394" w:rsidP="009A7394">
      <w:pPr>
        <w:pStyle w:val="2"/>
      </w:pPr>
      <w:bookmarkStart w:id="5" w:name="_Toc409631524"/>
      <w:r>
        <w:t>1.3 Задачи, решаемые программой</w:t>
      </w:r>
      <w:bookmarkEnd w:id="5"/>
    </w:p>
    <w:p w14:paraId="098232E8" w14:textId="77777777" w:rsidR="003E3FA8" w:rsidRDefault="003E3FA8" w:rsidP="00AD2649">
      <w:pPr>
        <w:pStyle w:val="a3"/>
        <w:numPr>
          <w:ilvl w:val="0"/>
          <w:numId w:val="2"/>
        </w:numPr>
      </w:pPr>
      <w:r>
        <w:t xml:space="preserve">Язык реализации </w:t>
      </w:r>
      <w:r w:rsidRPr="003E3FA8">
        <w:t xml:space="preserve">– </w:t>
      </w:r>
      <w:r>
        <w:rPr>
          <w:lang w:val="en-US"/>
        </w:rPr>
        <w:t>Python</w:t>
      </w:r>
      <w:r w:rsidRPr="003E3FA8">
        <w:t xml:space="preserve"> </w:t>
      </w:r>
      <w:r>
        <w:t xml:space="preserve">с интерпретатором версии не ниже </w:t>
      </w:r>
      <w:r w:rsidRPr="003E3FA8">
        <w:t>3</w:t>
      </w:r>
      <w:r>
        <w:t>.4;</w:t>
      </w:r>
    </w:p>
    <w:p w14:paraId="62E7B47D" w14:textId="77777777" w:rsidR="003E3FA8" w:rsidRDefault="001039A5" w:rsidP="00AD2649">
      <w:pPr>
        <w:pStyle w:val="a3"/>
        <w:numPr>
          <w:ilvl w:val="0"/>
          <w:numId w:val="2"/>
        </w:numPr>
      </w:pPr>
      <w:r>
        <w:t xml:space="preserve">Фреймворк </w:t>
      </w:r>
      <w:r w:rsidRPr="00C05138">
        <w:rPr>
          <w:lang w:val="en-US"/>
        </w:rPr>
        <w:t>Django</w:t>
      </w:r>
      <w:r w:rsidRPr="00942BEE">
        <w:t xml:space="preserve"> </w:t>
      </w:r>
      <w:r>
        <w:t xml:space="preserve">версии не ниже </w:t>
      </w:r>
      <w:r w:rsidRPr="00942BEE">
        <w:t>1.7</w:t>
      </w:r>
      <w:r>
        <w:t>;</w:t>
      </w:r>
    </w:p>
    <w:p w14:paraId="6E0400D0" w14:textId="77777777" w:rsidR="001039A5" w:rsidRDefault="001039A5" w:rsidP="00AD2649">
      <w:pPr>
        <w:pStyle w:val="a3"/>
        <w:numPr>
          <w:ilvl w:val="0"/>
          <w:numId w:val="2"/>
        </w:numPr>
      </w:pPr>
      <w:r>
        <w:t>Основной язык программы – русский;</w:t>
      </w:r>
    </w:p>
    <w:p w14:paraId="2AA030DD" w14:textId="77777777" w:rsidR="001039A5" w:rsidRDefault="001039A5" w:rsidP="00AD2649">
      <w:pPr>
        <w:pStyle w:val="a3"/>
        <w:numPr>
          <w:ilvl w:val="0"/>
          <w:numId w:val="2"/>
        </w:numPr>
      </w:pPr>
      <w:r>
        <w:t>Система должна производить валидацию полей не более, чем в течении трех секунд;</w:t>
      </w:r>
    </w:p>
    <w:p w14:paraId="5E7F4727" w14:textId="77777777" w:rsidR="001039A5" w:rsidRDefault="001039A5" w:rsidP="00AD2649">
      <w:pPr>
        <w:pStyle w:val="a3"/>
        <w:numPr>
          <w:ilvl w:val="0"/>
          <w:numId w:val="2"/>
        </w:numPr>
      </w:pPr>
      <w:r>
        <w:t>Система должна производить авторизацию пользователя не более, чем в течении трех секунд;</w:t>
      </w:r>
    </w:p>
    <w:p w14:paraId="53D99E33" w14:textId="77777777" w:rsidR="001039A5" w:rsidRPr="003E3FA8" w:rsidRDefault="001039A5" w:rsidP="00AD2649">
      <w:pPr>
        <w:pStyle w:val="a3"/>
        <w:numPr>
          <w:ilvl w:val="0"/>
          <w:numId w:val="2"/>
        </w:numPr>
      </w:pPr>
      <w:r>
        <w:t>Функциональная система должна разрабатываться и функционировать в рамках существующего законодательства</w:t>
      </w:r>
      <w:r w:rsidRPr="0046247D">
        <w:t xml:space="preserve"> </w:t>
      </w:r>
      <w:r>
        <w:t>Российской Федерации.</w:t>
      </w:r>
    </w:p>
    <w:p w14:paraId="5E96EE1B" w14:textId="77777777" w:rsidR="0052044E" w:rsidRDefault="0052044E" w:rsidP="0052044E">
      <w:pPr>
        <w:pStyle w:val="2"/>
      </w:pPr>
      <w:bookmarkStart w:id="6" w:name="_Toc409631525"/>
      <w:r>
        <w:t xml:space="preserve">1.4 Функциональные </w:t>
      </w:r>
      <w:r w:rsidR="00F23D75">
        <w:t>требования</w:t>
      </w:r>
      <w:bookmarkEnd w:id="6"/>
    </w:p>
    <w:p w14:paraId="5F396B02" w14:textId="00A28C02" w:rsidR="0052044E" w:rsidRPr="003E3FA8" w:rsidRDefault="0052044E" w:rsidP="00AD2649">
      <w:pPr>
        <w:pStyle w:val="a3"/>
        <w:numPr>
          <w:ilvl w:val="0"/>
          <w:numId w:val="1"/>
        </w:numPr>
      </w:pPr>
      <w:r w:rsidRPr="003E3FA8">
        <w:t xml:space="preserve">Программа </w:t>
      </w:r>
      <w:r w:rsidR="005D4B26" w:rsidRPr="003E02BC">
        <w:rPr>
          <w:rFonts w:eastAsia="Times New Roman"/>
          <w:color w:val="000000" w:themeColor="text1"/>
          <w:szCs w:val="28"/>
          <w:shd w:val="clear" w:color="auto" w:fill="FFFFFF"/>
          <w:lang w:eastAsia="ru-RU"/>
        </w:rPr>
        <w:t>ООО "Авто</w:t>
      </w:r>
      <w:r w:rsidR="005D4B26">
        <w:rPr>
          <w:rFonts w:eastAsia="Times New Roman"/>
          <w:color w:val="000000" w:themeColor="text1"/>
          <w:szCs w:val="28"/>
          <w:shd w:val="clear" w:color="auto" w:fill="FFFFFF"/>
          <w:lang w:eastAsia="ru-RU"/>
        </w:rPr>
        <w:t xml:space="preserve"> </w:t>
      </w:r>
      <w:r w:rsidR="005D4B26" w:rsidRPr="003E02BC">
        <w:rPr>
          <w:rFonts w:eastAsia="Times New Roman"/>
          <w:color w:val="000000" w:themeColor="text1"/>
          <w:szCs w:val="28"/>
          <w:shd w:val="clear" w:color="auto" w:fill="FFFFFF"/>
          <w:lang w:eastAsia="ru-RU"/>
        </w:rPr>
        <w:t>- импорт"</w:t>
      </w:r>
      <w:r w:rsidRPr="003E3FA8">
        <w:t xml:space="preserve"> (далее система)</w:t>
      </w:r>
      <w:r w:rsidR="007F1818" w:rsidRPr="003E3FA8">
        <w:t xml:space="preserve"> должна предоставлять</w:t>
      </w:r>
      <w:r w:rsidRPr="003E3FA8">
        <w:t xml:space="preserve"> полный список </w:t>
      </w:r>
      <w:r w:rsidR="00092AD4">
        <w:t>автомобилей</w:t>
      </w:r>
      <w:r w:rsidRPr="003E3FA8">
        <w:t xml:space="preserve">, которые добавлены в данную систему, с отображением </w:t>
      </w:r>
      <w:r w:rsidR="00092AD4">
        <w:t>их изображений</w:t>
      </w:r>
      <w:r w:rsidRPr="003E3FA8">
        <w:t xml:space="preserve"> </w:t>
      </w:r>
      <w:r w:rsidR="00092AD4">
        <w:t>и описания</w:t>
      </w:r>
      <w:r w:rsidRPr="003E3FA8">
        <w:t>;</w:t>
      </w:r>
    </w:p>
    <w:p w14:paraId="38CB0677" w14:textId="0DDA7E94" w:rsidR="0052044E" w:rsidRPr="003E3FA8" w:rsidRDefault="0052044E" w:rsidP="00AD2649">
      <w:pPr>
        <w:pStyle w:val="a3"/>
        <w:numPr>
          <w:ilvl w:val="0"/>
          <w:numId w:val="1"/>
        </w:numPr>
      </w:pPr>
      <w:r w:rsidRPr="003E3FA8">
        <w:t xml:space="preserve">Система должна отображать список </w:t>
      </w:r>
      <w:r w:rsidR="00F8137A">
        <w:t>автомобилей</w:t>
      </w:r>
      <w:r w:rsidR="0091068B" w:rsidRPr="003E3FA8">
        <w:t xml:space="preserve"> отфильтрованных по</w:t>
      </w:r>
      <w:r w:rsidRPr="003E3FA8">
        <w:t xml:space="preserve"> </w:t>
      </w:r>
      <w:r w:rsidR="0091068B" w:rsidRPr="003E3FA8">
        <w:t>выбранно</w:t>
      </w:r>
      <w:r w:rsidR="009433B4">
        <w:t>й марке</w:t>
      </w:r>
      <w:r w:rsidRPr="003E3FA8">
        <w:t>;</w:t>
      </w:r>
    </w:p>
    <w:p w14:paraId="5FC3DBCB" w14:textId="7DCB0BC7" w:rsidR="0052044E" w:rsidRDefault="0052044E" w:rsidP="00AD2649">
      <w:pPr>
        <w:pStyle w:val="a3"/>
        <w:numPr>
          <w:ilvl w:val="0"/>
          <w:numId w:val="1"/>
        </w:numPr>
      </w:pPr>
      <w:r w:rsidRPr="003E3FA8">
        <w:t xml:space="preserve">Система должна предоставить полный список </w:t>
      </w:r>
      <w:r w:rsidR="009433B4">
        <w:t xml:space="preserve">марок </w:t>
      </w:r>
      <w:r w:rsidR="00811177">
        <w:t>автомобилей</w:t>
      </w:r>
      <w:r w:rsidRPr="003E3FA8">
        <w:t>;</w:t>
      </w:r>
    </w:p>
    <w:p w14:paraId="093DE95F" w14:textId="066485D8" w:rsidR="00865607" w:rsidRPr="003E3FA8" w:rsidRDefault="00865607" w:rsidP="00AD2649">
      <w:pPr>
        <w:pStyle w:val="a3"/>
        <w:numPr>
          <w:ilvl w:val="0"/>
          <w:numId w:val="1"/>
        </w:numPr>
      </w:pPr>
      <w:r w:rsidRPr="003E3FA8">
        <w:lastRenderedPageBreak/>
        <w:t>Система должна предоставить</w:t>
      </w:r>
      <w:r w:rsidR="00392774">
        <w:t xml:space="preserve"> возможность о</w:t>
      </w:r>
      <w:r>
        <w:t>с</w:t>
      </w:r>
      <w:r w:rsidR="00392774">
        <w:t>т</w:t>
      </w:r>
      <w:r>
        <w:t>авить комментарий к автомобилю;</w:t>
      </w:r>
    </w:p>
    <w:p w14:paraId="189461DE" w14:textId="77777777" w:rsidR="0052044E" w:rsidRPr="003E3FA8" w:rsidRDefault="0052044E" w:rsidP="00AD2649">
      <w:pPr>
        <w:pStyle w:val="a3"/>
        <w:numPr>
          <w:ilvl w:val="0"/>
          <w:numId w:val="1"/>
        </w:numPr>
      </w:pPr>
      <w:r w:rsidRPr="003E3FA8">
        <w:t xml:space="preserve">Система должна подсчитывать общую суму стоимости </w:t>
      </w:r>
      <w:r w:rsidR="00811177">
        <w:t>автомобилей</w:t>
      </w:r>
      <w:r w:rsidRPr="003E3FA8">
        <w:t>, добавленных в корзину заказа;</w:t>
      </w:r>
    </w:p>
    <w:p w14:paraId="0F7B4982" w14:textId="77777777" w:rsidR="0052044E" w:rsidRPr="003E3FA8" w:rsidRDefault="0052044E" w:rsidP="00AD2649">
      <w:pPr>
        <w:pStyle w:val="a3"/>
        <w:numPr>
          <w:ilvl w:val="0"/>
          <w:numId w:val="1"/>
        </w:numPr>
      </w:pPr>
      <w:r w:rsidRPr="003E3FA8">
        <w:t>Система должна предоставлять возможность просмотра корзины заказов;</w:t>
      </w:r>
    </w:p>
    <w:p w14:paraId="07BFBB20" w14:textId="77777777" w:rsidR="006E4089" w:rsidRPr="003E3FA8" w:rsidRDefault="0052044E" w:rsidP="00AD2649">
      <w:pPr>
        <w:pStyle w:val="a3"/>
        <w:numPr>
          <w:ilvl w:val="0"/>
          <w:numId w:val="1"/>
        </w:numPr>
      </w:pPr>
      <w:r w:rsidRPr="003E3FA8">
        <w:t xml:space="preserve">Система должна предоставлять возможность удаления всех </w:t>
      </w:r>
      <w:r w:rsidR="00811177">
        <w:t>автомобилей</w:t>
      </w:r>
      <w:r w:rsidRPr="003E3FA8">
        <w:t xml:space="preserve"> из корзины заказов;</w:t>
      </w:r>
    </w:p>
    <w:p w14:paraId="617A6542" w14:textId="77777777" w:rsidR="0052044E" w:rsidRPr="003E3FA8" w:rsidRDefault="0052044E" w:rsidP="00AD2649">
      <w:pPr>
        <w:pStyle w:val="a3"/>
        <w:numPr>
          <w:ilvl w:val="0"/>
          <w:numId w:val="1"/>
        </w:numPr>
      </w:pPr>
      <w:r w:rsidRPr="003E3FA8">
        <w:t>Система должна предоставлять пользователю возможность выбора вида заказа;</w:t>
      </w:r>
    </w:p>
    <w:p w14:paraId="2F8B7C61" w14:textId="77777777" w:rsidR="0052044E" w:rsidRPr="003E3FA8" w:rsidRDefault="0052044E" w:rsidP="00AD2649">
      <w:pPr>
        <w:pStyle w:val="a3"/>
        <w:numPr>
          <w:ilvl w:val="0"/>
          <w:numId w:val="1"/>
        </w:numPr>
      </w:pPr>
      <w:r w:rsidRPr="003E3FA8">
        <w:t>Система должна предоставлять форму для ввода необходимых для оформления заказа данных;</w:t>
      </w:r>
    </w:p>
    <w:p w14:paraId="152F6231" w14:textId="77777777" w:rsidR="0052044E" w:rsidRPr="003E3FA8" w:rsidRDefault="0052044E" w:rsidP="00AD2649">
      <w:pPr>
        <w:pStyle w:val="a3"/>
        <w:numPr>
          <w:ilvl w:val="0"/>
          <w:numId w:val="1"/>
        </w:numPr>
      </w:pPr>
      <w:r w:rsidRPr="003E3FA8">
        <w:t>Система должна сохранять заказ после его оформления;</w:t>
      </w:r>
    </w:p>
    <w:p w14:paraId="55D6BA2E" w14:textId="718FD431" w:rsidR="0052044E" w:rsidRPr="003E3FA8" w:rsidRDefault="0052044E" w:rsidP="00AD2649">
      <w:pPr>
        <w:pStyle w:val="a3"/>
        <w:numPr>
          <w:ilvl w:val="0"/>
          <w:numId w:val="1"/>
        </w:numPr>
      </w:pPr>
      <w:r w:rsidRPr="003E3FA8">
        <w:t>Система должна предоставлять возможность аутентификации пользователя;</w:t>
      </w:r>
    </w:p>
    <w:p w14:paraId="29B16262" w14:textId="35CC423B" w:rsidR="0052044E" w:rsidRPr="003E3FA8" w:rsidRDefault="0052044E" w:rsidP="00AD2649">
      <w:pPr>
        <w:pStyle w:val="a3"/>
        <w:numPr>
          <w:ilvl w:val="0"/>
          <w:numId w:val="1"/>
        </w:numPr>
      </w:pPr>
      <w:r w:rsidRPr="003E3FA8">
        <w:t>Система должна предоставлять возможность авторизации пользователя;</w:t>
      </w:r>
    </w:p>
    <w:p w14:paraId="1518241E" w14:textId="295AB83B" w:rsidR="0052044E" w:rsidRPr="003E3FA8" w:rsidRDefault="0052044E" w:rsidP="00AD2649">
      <w:pPr>
        <w:pStyle w:val="a3"/>
        <w:numPr>
          <w:ilvl w:val="0"/>
          <w:numId w:val="1"/>
        </w:numPr>
      </w:pPr>
      <w:r w:rsidRPr="003E3FA8">
        <w:t>Система должна предоставлять возможность просмотра авторизованному п</w:t>
      </w:r>
      <w:r w:rsidR="0023024D">
        <w:t>ользователю заказов, сделанных в</w:t>
      </w:r>
      <w:r w:rsidRPr="003E3FA8">
        <w:t xml:space="preserve"> данной программной системы;</w:t>
      </w:r>
    </w:p>
    <w:p w14:paraId="5A2E568F" w14:textId="5752EA44" w:rsidR="0052044E" w:rsidRDefault="0052044E" w:rsidP="00AD2649">
      <w:pPr>
        <w:pStyle w:val="a3"/>
        <w:numPr>
          <w:ilvl w:val="0"/>
          <w:numId w:val="1"/>
        </w:numPr>
      </w:pPr>
      <w:r w:rsidRPr="003E3FA8">
        <w:t>Система должна предоставлять возможность принятия заказа на исполнение и отмены заказа авторизованному пользователю.</w:t>
      </w:r>
    </w:p>
    <w:p w14:paraId="3EBB869D" w14:textId="77777777" w:rsidR="00BB4D47" w:rsidRDefault="00A03B49" w:rsidP="005301DA">
      <w:pPr>
        <w:pStyle w:val="2"/>
      </w:pPr>
      <w:bookmarkStart w:id="7" w:name="_Toc409631526"/>
      <w:r>
        <w:t>1.5</w:t>
      </w:r>
      <w:r w:rsidR="005301DA">
        <w:t xml:space="preserve"> Требования к надежности</w:t>
      </w:r>
      <w:bookmarkEnd w:id="7"/>
    </w:p>
    <w:p w14:paraId="3B2806A2" w14:textId="77777777" w:rsidR="005301DA" w:rsidRDefault="005301DA" w:rsidP="005301DA">
      <w:pPr>
        <w:pStyle w:val="a3"/>
      </w:pPr>
      <w:r>
        <w:t>Работа системы должна гарантировать средний аптайм – 99 % в год. Для этого система должна быть развернута на облачном сервисе, предоставляющем платформу как услугу, либо на сервере организации-клиента под управлением последней стабильной версии Windows Server или серверной версии операционной системы Linux.</w:t>
      </w:r>
    </w:p>
    <w:p w14:paraId="09934747" w14:textId="77777777" w:rsidR="005301DA" w:rsidRDefault="005301DA" w:rsidP="005301DA">
      <w:pPr>
        <w:pStyle w:val="a3"/>
      </w:pPr>
      <w:r>
        <w:lastRenderedPageBreak/>
        <w:t>При вводе некорректной информации программная система должна выдать предупреждающее сообщение о некорректности введенных данных и предложить повторить ввод.</w:t>
      </w:r>
    </w:p>
    <w:p w14:paraId="72221AC6" w14:textId="77777777" w:rsidR="005301DA" w:rsidRDefault="005301DA" w:rsidP="005301DA">
      <w:pPr>
        <w:pStyle w:val="a3"/>
      </w:pPr>
      <w:r>
        <w:t>Восстановление системы после критических ошибок, приводящих к неработоспособности системы должно происходить в течение суток после момента возникновения ошибки.</w:t>
      </w:r>
    </w:p>
    <w:p w14:paraId="216A0FAC" w14:textId="77777777" w:rsidR="005301DA" w:rsidRDefault="00A03B49" w:rsidP="007805C7">
      <w:pPr>
        <w:pStyle w:val="2"/>
      </w:pPr>
      <w:bookmarkStart w:id="8" w:name="_Toc409631527"/>
      <w:r>
        <w:t>1.</w:t>
      </w:r>
      <w:r w:rsidRPr="00A03B49">
        <w:t>6</w:t>
      </w:r>
      <w:r w:rsidR="007805C7">
        <w:t xml:space="preserve"> Требования к эргономике и технической эстетике</w:t>
      </w:r>
      <w:bookmarkEnd w:id="8"/>
    </w:p>
    <w:p w14:paraId="7CE80921" w14:textId="77777777" w:rsidR="007805C7" w:rsidRDefault="007805C7" w:rsidP="007805C7">
      <w:pPr>
        <w:pStyle w:val="a3"/>
      </w:pPr>
      <w:r>
        <w:t xml:space="preserve">Взаимодействие пользователя и программы осуществляется посредством графического интерфейса клиентской программной системы – браузера. Программа должна иметь элементы навигации. Программа должна быть выполнена в едином стиле, иметь одинаковое расположение основных элементов навигации. </w:t>
      </w:r>
      <w:r w:rsidR="00C159EF">
        <w:t>Программа</w:t>
      </w:r>
      <w:r>
        <w:t xml:space="preserve"> должна поддерживать горячие клавиши подтверждения ввода – Enter и закрытия подсказок и всплывающих окон – Escape.</w:t>
      </w:r>
    </w:p>
    <w:p w14:paraId="6CB33A69" w14:textId="77777777" w:rsidR="007805C7" w:rsidRDefault="007805C7" w:rsidP="007805C7">
      <w:pPr>
        <w:pStyle w:val="a3"/>
      </w:pPr>
      <w:r>
        <w:t>При вводе некорректных данных, должны выдаваться сообщения на основном языке программной системы о неправильном вводе данных и предложение ввести данные заново.</w:t>
      </w:r>
    </w:p>
    <w:p w14:paraId="32D4BF10" w14:textId="77777777" w:rsidR="007805C7" w:rsidRPr="00FB09B3" w:rsidRDefault="00A03B49" w:rsidP="007805C7">
      <w:pPr>
        <w:pStyle w:val="2"/>
      </w:pPr>
      <w:bookmarkStart w:id="9" w:name="_Toc409631528"/>
      <w:r>
        <w:t>1.7</w:t>
      </w:r>
      <w:r w:rsidR="007805C7">
        <w:t xml:space="preserve"> Требования к программной документации</w:t>
      </w:r>
      <w:bookmarkEnd w:id="9"/>
    </w:p>
    <w:p w14:paraId="26B29877" w14:textId="77777777" w:rsidR="007805C7" w:rsidRDefault="007805C7" w:rsidP="007805C7">
      <w:pPr>
        <w:pStyle w:val="a3"/>
      </w:pPr>
      <w:r>
        <w:t>Документация представлена в виде отчета по курсовой работе, который состоит из следующих частей:</w:t>
      </w:r>
    </w:p>
    <w:p w14:paraId="2C8FC3EE" w14:textId="77777777" w:rsidR="007805C7" w:rsidRDefault="007805C7" w:rsidP="00AD2649">
      <w:pPr>
        <w:pStyle w:val="a3"/>
        <w:numPr>
          <w:ilvl w:val="0"/>
          <w:numId w:val="3"/>
        </w:numPr>
      </w:pPr>
      <w:r>
        <w:t>Титульный лист, номинальный объем – 1страница;</w:t>
      </w:r>
    </w:p>
    <w:p w14:paraId="225C4BDE" w14:textId="77777777" w:rsidR="007805C7" w:rsidRDefault="007805C7" w:rsidP="00AD2649">
      <w:pPr>
        <w:pStyle w:val="a3"/>
        <w:numPr>
          <w:ilvl w:val="0"/>
          <w:numId w:val="3"/>
        </w:numPr>
      </w:pPr>
      <w:r>
        <w:t>Содержание, номинальный объем – 1 страница;</w:t>
      </w:r>
    </w:p>
    <w:p w14:paraId="49D74549" w14:textId="77777777" w:rsidR="007805C7" w:rsidRDefault="007805C7" w:rsidP="00AD2649">
      <w:pPr>
        <w:pStyle w:val="a3"/>
        <w:numPr>
          <w:ilvl w:val="0"/>
          <w:numId w:val="3"/>
        </w:numPr>
      </w:pPr>
      <w:r>
        <w:t>Введение, номинальный объем – 1 страница;</w:t>
      </w:r>
    </w:p>
    <w:p w14:paraId="6289DFDA" w14:textId="77777777" w:rsidR="007805C7" w:rsidRDefault="007805C7" w:rsidP="00AD2649">
      <w:pPr>
        <w:pStyle w:val="a3"/>
        <w:numPr>
          <w:ilvl w:val="0"/>
          <w:numId w:val="3"/>
        </w:numPr>
      </w:pPr>
      <w:r>
        <w:t>Требования к программе, номинальный объем – 8 страниц;</w:t>
      </w:r>
    </w:p>
    <w:p w14:paraId="5E5DA255" w14:textId="77777777" w:rsidR="007805C7" w:rsidRDefault="007805C7" w:rsidP="00AD2649">
      <w:pPr>
        <w:pStyle w:val="a3"/>
        <w:numPr>
          <w:ilvl w:val="0"/>
          <w:numId w:val="3"/>
        </w:numPr>
      </w:pPr>
      <w:r>
        <w:t>Анализ, номинальный объем – 8 страниц;</w:t>
      </w:r>
    </w:p>
    <w:p w14:paraId="4929858C" w14:textId="77777777" w:rsidR="007805C7" w:rsidRDefault="007805C7" w:rsidP="00AD2649">
      <w:pPr>
        <w:pStyle w:val="a3"/>
        <w:numPr>
          <w:ilvl w:val="0"/>
          <w:numId w:val="3"/>
        </w:numPr>
      </w:pPr>
      <w:r>
        <w:t>Проектирование, номинальный объем – 8 страниц;</w:t>
      </w:r>
    </w:p>
    <w:p w14:paraId="58F53090" w14:textId="77777777" w:rsidR="007805C7" w:rsidRDefault="007805C7" w:rsidP="00AD2649">
      <w:pPr>
        <w:pStyle w:val="a3"/>
        <w:numPr>
          <w:ilvl w:val="0"/>
          <w:numId w:val="3"/>
        </w:numPr>
      </w:pPr>
      <w:r>
        <w:t>Реализация, номинальный объем – 8 страниц;</w:t>
      </w:r>
    </w:p>
    <w:p w14:paraId="5154E2F2" w14:textId="77777777" w:rsidR="007805C7" w:rsidRDefault="007805C7" w:rsidP="00AD2649">
      <w:pPr>
        <w:pStyle w:val="a3"/>
        <w:numPr>
          <w:ilvl w:val="0"/>
          <w:numId w:val="3"/>
        </w:numPr>
      </w:pPr>
      <w:r>
        <w:t>Документация, номинальный объем – 8страниц;</w:t>
      </w:r>
    </w:p>
    <w:p w14:paraId="40934790" w14:textId="77777777" w:rsidR="007805C7" w:rsidRDefault="007805C7" w:rsidP="00AD2649">
      <w:pPr>
        <w:pStyle w:val="a3"/>
        <w:numPr>
          <w:ilvl w:val="0"/>
          <w:numId w:val="3"/>
        </w:numPr>
      </w:pPr>
      <w:r>
        <w:t>Заключение, номинальный объем – 1 страница;</w:t>
      </w:r>
    </w:p>
    <w:p w14:paraId="6D2D3D7F" w14:textId="77777777" w:rsidR="007805C7" w:rsidRDefault="007805C7" w:rsidP="00AD2649">
      <w:pPr>
        <w:pStyle w:val="a3"/>
        <w:numPr>
          <w:ilvl w:val="0"/>
          <w:numId w:val="3"/>
        </w:numPr>
      </w:pPr>
      <w:r>
        <w:lastRenderedPageBreak/>
        <w:t>Список использованных источников, номинальный объем – 1 страница.</w:t>
      </w:r>
    </w:p>
    <w:p w14:paraId="7B9D1756" w14:textId="77777777" w:rsidR="007805C7" w:rsidRDefault="00A03B49" w:rsidP="007805C7">
      <w:pPr>
        <w:pStyle w:val="2"/>
      </w:pPr>
      <w:bookmarkStart w:id="10" w:name="_Toc409631529"/>
      <w:r>
        <w:t>1.8</w:t>
      </w:r>
      <w:r w:rsidR="007805C7" w:rsidRPr="007805C7">
        <w:t xml:space="preserve"> </w:t>
      </w:r>
      <w:r w:rsidR="007805C7">
        <w:t>Стадии и этапы разработки</w:t>
      </w:r>
      <w:bookmarkEnd w:id="10"/>
    </w:p>
    <w:p w14:paraId="54953527" w14:textId="77777777" w:rsidR="007805C7" w:rsidRDefault="007805C7" w:rsidP="007805C7">
      <w:pPr>
        <w:pStyle w:val="a3"/>
      </w:pPr>
      <w:r>
        <w:t>Сроки разработки: с 1 сентября по 22 декабря 2014 г.</w:t>
      </w:r>
    </w:p>
    <w:p w14:paraId="7B24FD32" w14:textId="77777777" w:rsidR="007805C7" w:rsidRDefault="007805C7" w:rsidP="007805C7">
      <w:pPr>
        <w:pStyle w:val="a3"/>
      </w:pPr>
      <w:r>
        <w:t>Основные этапы разработки программы:</w:t>
      </w:r>
    </w:p>
    <w:p w14:paraId="551253CF" w14:textId="77777777" w:rsidR="007805C7" w:rsidRDefault="007805C7" w:rsidP="00AD2649">
      <w:pPr>
        <w:pStyle w:val="a3"/>
        <w:numPr>
          <w:ilvl w:val="0"/>
          <w:numId w:val="4"/>
        </w:numPr>
      </w:pPr>
      <w:r>
        <w:t>Описание требований к системе;</w:t>
      </w:r>
    </w:p>
    <w:p w14:paraId="3B2614BA" w14:textId="77777777" w:rsidR="007805C7" w:rsidRDefault="007805C7" w:rsidP="00AD2649">
      <w:pPr>
        <w:pStyle w:val="a3"/>
        <w:numPr>
          <w:ilvl w:val="0"/>
          <w:numId w:val="4"/>
        </w:numPr>
      </w:pPr>
      <w:r>
        <w:t>Выявление классов. Построение и описание диаграммы классов анализа;</w:t>
      </w:r>
    </w:p>
    <w:p w14:paraId="3EF5E5F5" w14:textId="77777777" w:rsidR="007805C7" w:rsidRDefault="007805C7" w:rsidP="00AD2649">
      <w:pPr>
        <w:pStyle w:val="a3"/>
        <w:numPr>
          <w:ilvl w:val="0"/>
          <w:numId w:val="4"/>
        </w:numPr>
      </w:pPr>
      <w:r>
        <w:t>Построение и описание диаграммы состояний;</w:t>
      </w:r>
    </w:p>
    <w:p w14:paraId="7A83BF4B" w14:textId="77777777" w:rsidR="007805C7" w:rsidRDefault="007805C7" w:rsidP="00AD2649">
      <w:pPr>
        <w:pStyle w:val="a3"/>
        <w:numPr>
          <w:ilvl w:val="0"/>
          <w:numId w:val="4"/>
        </w:numPr>
      </w:pPr>
      <w:r>
        <w:t>Построение и описание проектных классов;</w:t>
      </w:r>
    </w:p>
    <w:p w14:paraId="2B4E918A" w14:textId="77777777" w:rsidR="007805C7" w:rsidRDefault="007805C7" w:rsidP="00AD2649">
      <w:pPr>
        <w:pStyle w:val="a3"/>
        <w:numPr>
          <w:ilvl w:val="0"/>
          <w:numId w:val="4"/>
        </w:numPr>
      </w:pPr>
      <w:r w:rsidRPr="003C0733">
        <w:t>Построение и описание диаграмм последовательности для операций проектных классов</w:t>
      </w:r>
      <w:r>
        <w:t>;</w:t>
      </w:r>
    </w:p>
    <w:p w14:paraId="00322730" w14:textId="77777777" w:rsidR="007805C7" w:rsidRDefault="007805C7" w:rsidP="00AD2649">
      <w:pPr>
        <w:pStyle w:val="a3"/>
        <w:numPr>
          <w:ilvl w:val="0"/>
          <w:numId w:val="4"/>
        </w:numPr>
      </w:pPr>
      <w:r w:rsidRPr="003C0733">
        <w:t>Построение и описание диаграммы пакетов</w:t>
      </w:r>
      <w:r>
        <w:t>;</w:t>
      </w:r>
    </w:p>
    <w:p w14:paraId="1F161DED" w14:textId="77777777" w:rsidR="007805C7" w:rsidRDefault="007805C7" w:rsidP="00AD2649">
      <w:pPr>
        <w:pStyle w:val="a3"/>
        <w:numPr>
          <w:ilvl w:val="0"/>
          <w:numId w:val="4"/>
        </w:numPr>
      </w:pPr>
      <w:r>
        <w:t>Разработка программы;</w:t>
      </w:r>
    </w:p>
    <w:p w14:paraId="2E86DD80" w14:textId="77777777" w:rsidR="007805C7" w:rsidRDefault="007805C7" w:rsidP="00AD2649">
      <w:pPr>
        <w:pStyle w:val="a3"/>
        <w:numPr>
          <w:ilvl w:val="0"/>
          <w:numId w:val="4"/>
        </w:numPr>
      </w:pPr>
      <w:r>
        <w:t xml:space="preserve">Модульное </w:t>
      </w:r>
      <w:r w:rsidRPr="003C0733">
        <w:t>тестирование</w:t>
      </w:r>
      <w:r>
        <w:t>;</w:t>
      </w:r>
    </w:p>
    <w:p w14:paraId="06EC358B" w14:textId="77777777" w:rsidR="007805C7" w:rsidRDefault="007805C7" w:rsidP="00AD2649">
      <w:pPr>
        <w:pStyle w:val="a3"/>
        <w:numPr>
          <w:ilvl w:val="0"/>
          <w:numId w:val="4"/>
        </w:numPr>
      </w:pPr>
      <w:r w:rsidRPr="009711CD">
        <w:t>Настройка системы непрерывной интеграции</w:t>
      </w:r>
      <w:r>
        <w:t>.</w:t>
      </w:r>
    </w:p>
    <w:p w14:paraId="2ECED842" w14:textId="77777777" w:rsidR="007805C7" w:rsidRDefault="00A03B49" w:rsidP="007805C7">
      <w:pPr>
        <w:pStyle w:val="2"/>
      </w:pPr>
      <w:bookmarkStart w:id="11" w:name="_Toc409631530"/>
      <w:r>
        <w:t>1.</w:t>
      </w:r>
      <w:r>
        <w:rPr>
          <w:lang w:val="en-US"/>
        </w:rPr>
        <w:t>9</w:t>
      </w:r>
      <w:r w:rsidR="007805C7">
        <w:t xml:space="preserve"> Диаграмма вариантов использования</w:t>
      </w:r>
      <w:bookmarkEnd w:id="11"/>
    </w:p>
    <w:p w14:paraId="504B2FBF" w14:textId="77777777" w:rsidR="00811177" w:rsidRPr="00811177" w:rsidRDefault="00811177" w:rsidP="00811177">
      <w:pPr>
        <w:spacing w:after="0" w:line="360" w:lineRule="auto"/>
        <w:ind w:firstLine="709"/>
        <w:contextualSpacing/>
        <w:jc w:val="both"/>
      </w:pPr>
      <w:r w:rsidRPr="007D4E50">
        <w:rPr>
          <w:rFonts w:ascii="Times New Roman" w:hAnsi="Times New Roman"/>
          <w:sz w:val="28"/>
          <w:szCs w:val="28"/>
        </w:rPr>
        <w:t xml:space="preserve">Диаграммы вариантов использования – это начальный этап проектирования программного обеспечения. Они отображают функциональность будущего приложения со стороны </w:t>
      </w:r>
      <w:r>
        <w:rPr>
          <w:rFonts w:ascii="Times New Roman" w:hAnsi="Times New Roman"/>
          <w:sz w:val="28"/>
          <w:szCs w:val="28"/>
        </w:rPr>
        <w:t>пользователя</w:t>
      </w:r>
      <w:r w:rsidRPr="007D4E50">
        <w:rPr>
          <w:rFonts w:ascii="Times New Roman" w:hAnsi="Times New Roman"/>
          <w:sz w:val="28"/>
          <w:szCs w:val="28"/>
        </w:rPr>
        <w:t xml:space="preserve"> и представляют собой самый простой способ отображения функциональности приложения.</w:t>
      </w:r>
    </w:p>
    <w:p w14:paraId="6F738F12" w14:textId="77777777" w:rsidR="00FA790F" w:rsidRDefault="00811177" w:rsidP="00FA790F">
      <w:pPr>
        <w:keepNext/>
        <w:jc w:val="center"/>
      </w:pPr>
      <w:r>
        <w:rPr>
          <w:noProof/>
          <w:lang w:eastAsia="ru-RU"/>
        </w:rPr>
        <w:lastRenderedPageBreak/>
        <w:drawing>
          <wp:inline distT="0" distB="0" distL="0" distR="0" wp14:anchorId="130BF4D7" wp14:editId="4CBC8A7C">
            <wp:extent cx="5940425" cy="40246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4024630"/>
                    </a:xfrm>
                    <a:prstGeom prst="rect">
                      <a:avLst/>
                    </a:prstGeom>
                  </pic:spPr>
                </pic:pic>
              </a:graphicData>
            </a:graphic>
          </wp:inline>
        </w:drawing>
      </w:r>
    </w:p>
    <w:p w14:paraId="3F4499D4" w14:textId="77777777" w:rsidR="00FE15EC" w:rsidRPr="00FA790F" w:rsidRDefault="00FA790F" w:rsidP="00FA790F">
      <w:pPr>
        <w:pStyle w:val="a5"/>
      </w:pPr>
      <w:bookmarkStart w:id="12" w:name="_Ref406950336"/>
      <w:r>
        <w:t xml:space="preserve">Рис.  </w:t>
      </w:r>
      <w:r w:rsidR="0096395A">
        <w:fldChar w:fldCharType="begin"/>
      </w:r>
      <w:r w:rsidR="0096395A">
        <w:instrText xml:space="preserve"> SEQ Рис._ \* ARABIC </w:instrText>
      </w:r>
      <w:r w:rsidR="0096395A">
        <w:fldChar w:fldCharType="separate"/>
      </w:r>
      <w:r w:rsidR="00AA162B">
        <w:rPr>
          <w:noProof/>
        </w:rPr>
        <w:t>1</w:t>
      </w:r>
      <w:r w:rsidR="0096395A">
        <w:rPr>
          <w:noProof/>
        </w:rPr>
        <w:fldChar w:fldCharType="end"/>
      </w:r>
      <w:bookmarkEnd w:id="12"/>
      <w:r>
        <w:t xml:space="preserve">. </w:t>
      </w:r>
      <w:del w:id="13" w:author="Maxim" w:date="2015-01-19T19:47:00Z">
        <w:r w:rsidDel="00955871">
          <w:delText xml:space="preserve">Часть </w:delText>
        </w:r>
      </w:del>
      <w:ins w:id="14" w:author="Maxim" w:date="2015-01-19T19:47:00Z">
        <w:r w:rsidR="00955871">
          <w:t>Д</w:t>
        </w:r>
      </w:ins>
      <w:del w:id="15" w:author="Maxim" w:date="2015-01-19T19:47:00Z">
        <w:r w:rsidDel="00955871">
          <w:delText>д</w:delText>
        </w:r>
      </w:del>
      <w:r>
        <w:t>иаграмм</w:t>
      </w:r>
      <w:ins w:id="16" w:author="Maxim" w:date="2015-01-19T19:47:00Z">
        <w:r w:rsidR="00955871">
          <w:t>а</w:t>
        </w:r>
      </w:ins>
      <w:del w:id="17" w:author="Maxim" w:date="2015-01-19T19:47:00Z">
        <w:r w:rsidDel="00955871">
          <w:delText>ы</w:delText>
        </w:r>
      </w:del>
      <w:r>
        <w:t xml:space="preserve"> вариантов испол</w:t>
      </w:r>
      <w:r w:rsidR="00811177">
        <w:t xml:space="preserve">ьзования программной системы </w:t>
      </w:r>
    </w:p>
    <w:p w14:paraId="45CE3042" w14:textId="77777777" w:rsidR="00FE15EC" w:rsidRDefault="00A03B49" w:rsidP="00FE15EC">
      <w:pPr>
        <w:pStyle w:val="2"/>
      </w:pPr>
      <w:bookmarkStart w:id="18" w:name="_Toc409631531"/>
      <w:r>
        <w:t>1.10</w:t>
      </w:r>
      <w:r w:rsidR="00FE15EC">
        <w:t xml:space="preserve"> Детализация вариантов использования</w:t>
      </w:r>
      <w:bookmarkEnd w:id="18"/>
    </w:p>
    <w:p w14:paraId="121E3071" w14:textId="287B104B" w:rsidR="00FE15EC" w:rsidRDefault="00FE15EC" w:rsidP="00FE15EC">
      <w:pPr>
        <w:pStyle w:val="a3"/>
      </w:pPr>
      <w:r>
        <w:t>Ниже представлены спецификации некоторых вариантов использования, изображенных на</w:t>
      </w:r>
      <w:r w:rsidR="009219B5">
        <w:t xml:space="preserve"> </w:t>
      </w:r>
      <w:r w:rsidR="00064A3E">
        <w:t>рис. 1</w:t>
      </w:r>
      <w:r w:rsidRPr="00FA790F">
        <w:t>[</w:t>
      </w:r>
      <w:r w:rsidR="00C159EF">
        <w:t>3,</w:t>
      </w:r>
      <w:r w:rsidRPr="00FA790F">
        <w:t xml:space="preserve"> </w:t>
      </w:r>
      <w:r>
        <w:t>с. 101-103</w:t>
      </w:r>
      <w:r w:rsidRPr="00FA790F">
        <w:t>]</w:t>
      </w:r>
      <w:r>
        <w:t>.</w:t>
      </w:r>
    </w:p>
    <w:p w14:paraId="2B351813" w14:textId="77777777" w:rsidR="00FE15EC" w:rsidRDefault="00A03B49" w:rsidP="00FE15EC">
      <w:pPr>
        <w:pStyle w:val="3"/>
      </w:pPr>
      <w:bookmarkStart w:id="19" w:name="_Toc409631532"/>
      <w:r>
        <w:t>1.10</w:t>
      </w:r>
      <w:r w:rsidR="00A80CF0">
        <w:t xml:space="preserve">.1 Вариант использования «Записаться на техническое обслуживание </w:t>
      </w:r>
      <w:r w:rsidR="00A80CF0">
        <w:rPr>
          <w:lang w:val="en-US"/>
        </w:rPr>
        <w:t>online</w:t>
      </w:r>
      <w:r w:rsidR="00FE15EC">
        <w:t>»</w:t>
      </w:r>
      <w:bookmarkEnd w:id="19"/>
    </w:p>
    <w:tbl>
      <w:tblPr>
        <w:tblStyle w:val="a6"/>
        <w:tblW w:w="0" w:type="auto"/>
        <w:tblLook w:val="04A0" w:firstRow="1" w:lastRow="0" w:firstColumn="1" w:lastColumn="0" w:noHBand="0" w:noVBand="1"/>
      </w:tblPr>
      <w:tblGrid>
        <w:gridCol w:w="9345"/>
      </w:tblGrid>
      <w:tr w:rsidR="00FE15EC" w:rsidRPr="00FE15EC" w14:paraId="47415FC7" w14:textId="77777777" w:rsidTr="00164028">
        <w:tc>
          <w:tcPr>
            <w:tcW w:w="9345" w:type="dxa"/>
            <w:vAlign w:val="center"/>
            <w:hideMark/>
          </w:tcPr>
          <w:p w14:paraId="2EE94D25" w14:textId="77777777" w:rsidR="00FE15EC" w:rsidRPr="00FE15EC" w:rsidRDefault="00FE15EC" w:rsidP="00CA3FA0">
            <w:pPr>
              <w:spacing w:after="160" w:line="240" w:lineRule="auto"/>
              <w:ind w:firstLine="510"/>
              <w:jc w:val="center"/>
              <w:rPr>
                <w:rFonts w:ascii="Times New Roman" w:eastAsiaTheme="minorHAnsi" w:hAnsi="Times New Roman" w:cstheme="minorBidi"/>
                <w:sz w:val="28"/>
              </w:rPr>
            </w:pPr>
            <w:r w:rsidRPr="00FE15EC">
              <w:rPr>
                <w:rFonts w:ascii="Times New Roman" w:eastAsiaTheme="minorHAnsi" w:hAnsi="Times New Roman" w:cstheme="minorBidi"/>
                <w:sz w:val="28"/>
              </w:rPr>
              <w:t xml:space="preserve">Вариант использования: </w:t>
            </w:r>
            <w:r w:rsidRPr="00FE15EC">
              <w:rPr>
                <w:rFonts w:ascii="Times New Roman" w:eastAsiaTheme="minorHAnsi" w:hAnsi="Times New Roman" w:cstheme="minorBidi"/>
                <w:b/>
                <w:sz w:val="28"/>
              </w:rPr>
              <w:t>За</w:t>
            </w:r>
            <w:r w:rsidR="00CA3FA0">
              <w:rPr>
                <w:rFonts w:ascii="Times New Roman" w:eastAsiaTheme="minorHAnsi" w:hAnsi="Times New Roman" w:cstheme="minorBidi"/>
                <w:b/>
                <w:sz w:val="28"/>
              </w:rPr>
              <w:t xml:space="preserve">писаться на техническое обслуживание </w:t>
            </w:r>
            <w:r w:rsidR="00CA3FA0">
              <w:rPr>
                <w:rFonts w:ascii="Times New Roman" w:eastAsiaTheme="minorHAnsi" w:hAnsi="Times New Roman" w:cstheme="minorBidi"/>
                <w:b/>
                <w:sz w:val="28"/>
                <w:lang w:val="en-US"/>
              </w:rPr>
              <w:t>online</w:t>
            </w:r>
          </w:p>
        </w:tc>
      </w:tr>
      <w:tr w:rsidR="00FE15EC" w:rsidRPr="00FE15EC" w14:paraId="236A9710" w14:textId="77777777" w:rsidTr="00164028">
        <w:tc>
          <w:tcPr>
            <w:tcW w:w="9345" w:type="dxa"/>
            <w:vAlign w:val="center"/>
          </w:tcPr>
          <w:p w14:paraId="32043F3E"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Краткое описание:</w:t>
            </w:r>
          </w:p>
          <w:p w14:paraId="67FB0137" w14:textId="77777777" w:rsidR="00FE15EC" w:rsidRPr="00FE15EC" w:rsidRDefault="00FE15EC" w:rsidP="00A80CF0">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Клиент</w:t>
            </w:r>
            <w:r w:rsidR="00A80CF0">
              <w:rPr>
                <w:rFonts w:ascii="Times New Roman" w:eastAsiaTheme="minorHAnsi" w:hAnsi="Times New Roman" w:cstheme="minorBidi"/>
                <w:sz w:val="28"/>
              </w:rPr>
              <w:t xml:space="preserve"> записывается на техническое обслуживание</w:t>
            </w:r>
            <w:r w:rsidRPr="00FE15EC">
              <w:rPr>
                <w:rFonts w:ascii="Times New Roman" w:eastAsiaTheme="minorHAnsi" w:hAnsi="Times New Roman" w:cstheme="minorBidi"/>
                <w:sz w:val="28"/>
              </w:rPr>
              <w:t>.</w:t>
            </w:r>
          </w:p>
        </w:tc>
      </w:tr>
      <w:tr w:rsidR="00FE15EC" w:rsidRPr="00FE15EC" w14:paraId="5B0A57CA" w14:textId="77777777" w:rsidTr="00164028">
        <w:tc>
          <w:tcPr>
            <w:tcW w:w="9345" w:type="dxa"/>
            <w:vAlign w:val="center"/>
            <w:hideMark/>
          </w:tcPr>
          <w:p w14:paraId="4B3212DC"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Главные актеры: Клиент.</w:t>
            </w:r>
          </w:p>
        </w:tc>
      </w:tr>
      <w:tr w:rsidR="00FE15EC" w:rsidRPr="00FE15EC" w14:paraId="679EA3C6" w14:textId="77777777" w:rsidTr="00164028">
        <w:tc>
          <w:tcPr>
            <w:tcW w:w="9345" w:type="dxa"/>
            <w:vAlign w:val="center"/>
            <w:hideMark/>
          </w:tcPr>
          <w:p w14:paraId="36D6C05E"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Второстепенные актеры: нет.</w:t>
            </w:r>
          </w:p>
        </w:tc>
      </w:tr>
      <w:tr w:rsidR="00FE15EC" w:rsidRPr="00FE15EC" w14:paraId="25B4427E" w14:textId="77777777" w:rsidTr="00164028">
        <w:tc>
          <w:tcPr>
            <w:tcW w:w="9345" w:type="dxa"/>
            <w:vAlign w:val="center"/>
            <w:hideMark/>
          </w:tcPr>
          <w:p w14:paraId="4BFDC3A9"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Предусловия:</w:t>
            </w:r>
          </w:p>
          <w:p w14:paraId="61481757" w14:textId="77777777" w:rsidR="00FE15EC" w:rsidRPr="00FE15EC" w:rsidRDefault="00A80CF0" w:rsidP="00AD2649">
            <w:pPr>
              <w:numPr>
                <w:ilvl w:val="0"/>
                <w:numId w:val="5"/>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Пользователь вошел в систему</w:t>
            </w:r>
            <w:r w:rsidR="00FE15EC" w:rsidRPr="00FE15EC">
              <w:rPr>
                <w:rFonts w:ascii="Times New Roman" w:eastAsiaTheme="minorHAnsi" w:hAnsi="Times New Roman" w:cstheme="minorBidi"/>
                <w:sz w:val="28"/>
              </w:rPr>
              <w:t>.</w:t>
            </w:r>
          </w:p>
        </w:tc>
      </w:tr>
      <w:tr w:rsidR="00FE15EC" w:rsidRPr="00FE15EC" w14:paraId="6050B333" w14:textId="77777777" w:rsidTr="00164028">
        <w:tc>
          <w:tcPr>
            <w:tcW w:w="9345" w:type="dxa"/>
            <w:vAlign w:val="center"/>
            <w:hideMark/>
          </w:tcPr>
          <w:p w14:paraId="0F67A61B"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Основной поток:</w:t>
            </w:r>
          </w:p>
          <w:p w14:paraId="165C147B" w14:textId="29308C0C" w:rsidR="00FE15EC" w:rsidRPr="00FE15EC" w:rsidRDefault="002828BD" w:rsidP="00AD2649">
            <w:pPr>
              <w:numPr>
                <w:ilvl w:val="0"/>
                <w:numId w:val="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Пользователь</w:t>
            </w:r>
            <w:r w:rsidR="00FE15EC" w:rsidRPr="00FE15EC">
              <w:rPr>
                <w:rFonts w:ascii="Times New Roman" w:eastAsiaTheme="minorHAnsi" w:hAnsi="Times New Roman" w:cstheme="minorBidi"/>
                <w:sz w:val="28"/>
              </w:rPr>
              <w:t xml:space="preserve"> выбирает опцию </w:t>
            </w:r>
            <w:r w:rsidR="00FE15EC" w:rsidRPr="00A80CF0">
              <w:rPr>
                <w:rFonts w:ascii="Times New Roman" w:eastAsiaTheme="minorHAnsi" w:hAnsi="Times New Roman"/>
                <w:sz w:val="28"/>
                <w:szCs w:val="28"/>
              </w:rPr>
              <w:t>«</w:t>
            </w:r>
            <w:r w:rsidR="00A80CF0" w:rsidRPr="00A80CF0">
              <w:rPr>
                <w:rFonts w:ascii="Times New Roman" w:hAnsi="Times New Roman"/>
                <w:sz w:val="28"/>
                <w:szCs w:val="28"/>
              </w:rPr>
              <w:t xml:space="preserve">Записаться на техническое </w:t>
            </w:r>
            <w:r w:rsidR="00A80CF0" w:rsidRPr="00A80CF0">
              <w:rPr>
                <w:rFonts w:ascii="Times New Roman" w:hAnsi="Times New Roman"/>
                <w:sz w:val="28"/>
                <w:szCs w:val="28"/>
              </w:rPr>
              <w:lastRenderedPageBreak/>
              <w:t xml:space="preserve">обслуживание </w:t>
            </w:r>
            <w:r w:rsidR="00A80CF0" w:rsidRPr="00A80CF0">
              <w:rPr>
                <w:rFonts w:ascii="Times New Roman" w:hAnsi="Times New Roman"/>
                <w:sz w:val="28"/>
                <w:szCs w:val="28"/>
                <w:lang w:val="en-US"/>
              </w:rPr>
              <w:t>online</w:t>
            </w:r>
            <w:r w:rsidR="00FE15EC" w:rsidRPr="00A80CF0">
              <w:rPr>
                <w:rFonts w:ascii="Times New Roman" w:eastAsiaTheme="minorHAnsi" w:hAnsi="Times New Roman"/>
                <w:sz w:val="28"/>
                <w:szCs w:val="28"/>
              </w:rPr>
              <w:t>»</w:t>
            </w:r>
            <w:r w:rsidR="00FE15EC" w:rsidRPr="00FE15EC">
              <w:rPr>
                <w:rFonts w:ascii="Times New Roman" w:eastAsiaTheme="minorHAnsi" w:hAnsi="Times New Roman" w:cstheme="minorBidi"/>
                <w:sz w:val="28"/>
              </w:rPr>
              <w:t>;</w:t>
            </w:r>
          </w:p>
          <w:p w14:paraId="658A6EC6" w14:textId="77777777" w:rsidR="003F4450" w:rsidRDefault="003F4450" w:rsidP="00AD2649">
            <w:pPr>
              <w:widowControl w:val="0"/>
              <w:numPr>
                <w:ilvl w:val="0"/>
                <w:numId w:val="23"/>
              </w:numPr>
              <w:suppressAutoHyphens/>
              <w:spacing w:after="0" w:line="240" w:lineRule="auto"/>
            </w:pPr>
            <w:r>
              <w:rPr>
                <w:rFonts w:ascii="Times New Roman" w:eastAsiaTheme="minorHAnsi" w:hAnsi="Times New Roman" w:cstheme="minorBidi"/>
                <w:sz w:val="28"/>
              </w:rPr>
              <w:t xml:space="preserve">Система запрашивает персональные данные клиента </w:t>
            </w:r>
            <w:r w:rsidRPr="003F4450">
              <w:rPr>
                <w:rFonts w:ascii="Times New Roman" w:eastAsiaTheme="minorHAnsi" w:hAnsi="Times New Roman"/>
                <w:sz w:val="28"/>
                <w:szCs w:val="28"/>
              </w:rPr>
              <w:t>(</w:t>
            </w:r>
            <w:r w:rsidRPr="003F4450">
              <w:rPr>
                <w:rFonts w:ascii="Times New Roman" w:hAnsi="Times New Roman"/>
                <w:sz w:val="28"/>
                <w:szCs w:val="28"/>
              </w:rPr>
              <w:t>город, дилера, марку, модель, регистрационный номер, пробег, год выпуска, тип обслуживания, желаемую дату, желаемое время, дополнительные пожелания, код проверки, соглашение на обработку персональных данных.)</w:t>
            </w:r>
          </w:p>
          <w:p w14:paraId="0AC895B3" w14:textId="77777777" w:rsidR="00FE15EC" w:rsidRPr="00FE15EC" w:rsidRDefault="00FE15EC" w:rsidP="00AD2649">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 xml:space="preserve">Клиент </w:t>
            </w:r>
            <w:r w:rsidR="003F4450">
              <w:rPr>
                <w:rFonts w:ascii="Times New Roman" w:eastAsiaTheme="minorHAnsi" w:hAnsi="Times New Roman" w:cstheme="minorBidi"/>
                <w:sz w:val="28"/>
              </w:rPr>
              <w:t>вводит персональную информацию</w:t>
            </w:r>
            <w:r w:rsidRPr="00FE15EC">
              <w:rPr>
                <w:rFonts w:ascii="Times New Roman" w:eastAsiaTheme="minorHAnsi" w:hAnsi="Times New Roman" w:cstheme="minorBidi"/>
                <w:sz w:val="28"/>
              </w:rPr>
              <w:t>;</w:t>
            </w:r>
          </w:p>
          <w:p w14:paraId="4C23997E" w14:textId="77777777" w:rsidR="00FE15EC" w:rsidRPr="00FE15EC" w:rsidRDefault="00FE15EC" w:rsidP="00AD2649">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Клиент подтверждает введенные данные;</w:t>
            </w:r>
          </w:p>
          <w:p w14:paraId="0CC449B9" w14:textId="77777777" w:rsidR="00FE15EC" w:rsidRPr="00FE15EC" w:rsidRDefault="003F4450" w:rsidP="00AD2649">
            <w:pPr>
              <w:numPr>
                <w:ilvl w:val="0"/>
                <w:numId w:val="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Система создает обращение</w:t>
            </w:r>
            <w:r w:rsidR="00FE15EC" w:rsidRPr="00FE15EC">
              <w:rPr>
                <w:rFonts w:ascii="Times New Roman" w:eastAsiaTheme="minorHAnsi" w:hAnsi="Times New Roman" w:cstheme="minorBidi"/>
                <w:sz w:val="28"/>
              </w:rPr>
              <w:t>;</w:t>
            </w:r>
          </w:p>
          <w:p w14:paraId="614CF49A" w14:textId="1F7E4419" w:rsidR="00FE15EC" w:rsidRPr="00FE15EC" w:rsidRDefault="00FE15EC" w:rsidP="00AD2649">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 xml:space="preserve">Система возвращает Клиента к </w:t>
            </w:r>
            <w:r w:rsidRPr="002828BD">
              <w:rPr>
                <w:rFonts w:ascii="Times New Roman" w:eastAsiaTheme="minorHAnsi" w:hAnsi="Times New Roman" w:cstheme="minorBidi"/>
                <w:sz w:val="28"/>
                <w:highlight w:val="yellow"/>
              </w:rPr>
              <w:t>с</w:t>
            </w:r>
            <w:r w:rsidR="002828BD" w:rsidRPr="002828BD">
              <w:rPr>
                <w:rFonts w:ascii="Times New Roman" w:eastAsiaTheme="minorHAnsi" w:hAnsi="Times New Roman" w:cstheme="minorBidi"/>
                <w:sz w:val="28"/>
                <w:highlight w:val="yellow"/>
              </w:rPr>
              <w:t>транице просмотра атомобилей</w:t>
            </w:r>
            <w:r w:rsidR="002828BD">
              <w:rPr>
                <w:rFonts w:ascii="Times New Roman" w:eastAsiaTheme="minorHAnsi" w:hAnsi="Times New Roman" w:cstheme="minorBidi"/>
                <w:sz w:val="28"/>
              </w:rPr>
              <w:t>.</w:t>
            </w:r>
          </w:p>
        </w:tc>
      </w:tr>
      <w:tr w:rsidR="00FE15EC" w:rsidRPr="00FE15EC" w14:paraId="7D43D6F5" w14:textId="77777777" w:rsidTr="00164028">
        <w:tc>
          <w:tcPr>
            <w:tcW w:w="9345" w:type="dxa"/>
            <w:vAlign w:val="center"/>
            <w:hideMark/>
          </w:tcPr>
          <w:p w14:paraId="12F7A404"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lastRenderedPageBreak/>
              <w:t>Постусловия:</w:t>
            </w:r>
          </w:p>
          <w:p w14:paraId="415BE3ED" w14:textId="77777777" w:rsidR="00FE15EC" w:rsidRPr="00FE15EC" w:rsidRDefault="00FE15EC" w:rsidP="00AD2649">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 xml:space="preserve">Заказ </w:t>
            </w:r>
            <w:r w:rsidR="003F4450">
              <w:rPr>
                <w:rFonts w:ascii="Times New Roman" w:eastAsiaTheme="minorHAnsi" w:hAnsi="Times New Roman" w:cstheme="minorBidi"/>
                <w:sz w:val="28"/>
              </w:rPr>
              <w:t>на техническое обслуживание оформлен</w:t>
            </w:r>
            <w:r w:rsidRPr="00FE15EC">
              <w:rPr>
                <w:rFonts w:ascii="Times New Roman" w:eastAsiaTheme="minorHAnsi" w:hAnsi="Times New Roman" w:cstheme="minorBidi"/>
                <w:sz w:val="28"/>
              </w:rPr>
              <w:t>.</w:t>
            </w:r>
          </w:p>
        </w:tc>
      </w:tr>
      <w:tr w:rsidR="00FE15EC" w:rsidRPr="00FE15EC" w14:paraId="61BB39A2" w14:textId="77777777" w:rsidTr="00164028">
        <w:tc>
          <w:tcPr>
            <w:tcW w:w="9345" w:type="dxa"/>
            <w:vAlign w:val="center"/>
            <w:hideMark/>
          </w:tcPr>
          <w:p w14:paraId="2E9A695E" w14:textId="77777777"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Альтернативные потоки:</w:t>
            </w:r>
          </w:p>
          <w:p w14:paraId="74C9186E" w14:textId="77777777" w:rsidR="00FE15EC" w:rsidRPr="00FE15EC" w:rsidRDefault="003F4450" w:rsidP="00AD2649">
            <w:pPr>
              <w:numPr>
                <w:ilvl w:val="0"/>
                <w:numId w:val="8"/>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Нет</w:t>
            </w:r>
            <w:r w:rsidR="00FE15EC" w:rsidRPr="00FE15EC">
              <w:rPr>
                <w:rFonts w:ascii="Times New Roman" w:eastAsiaTheme="minorHAnsi" w:hAnsi="Times New Roman" w:cstheme="minorBidi"/>
                <w:sz w:val="28"/>
              </w:rPr>
              <w:t>.</w:t>
            </w:r>
          </w:p>
        </w:tc>
      </w:tr>
    </w:tbl>
    <w:p w14:paraId="669ED77D" w14:textId="77777777" w:rsidR="003F4450" w:rsidRDefault="003F4450" w:rsidP="00A3574F">
      <w:pPr>
        <w:pStyle w:val="3"/>
      </w:pPr>
    </w:p>
    <w:p w14:paraId="76BDB5DE" w14:textId="77777777" w:rsidR="00A3574F" w:rsidRDefault="00A03B49" w:rsidP="00A3574F">
      <w:pPr>
        <w:pStyle w:val="3"/>
      </w:pPr>
      <w:bookmarkStart w:id="20" w:name="_Toc409631533"/>
      <w:r>
        <w:t>1.10</w:t>
      </w:r>
      <w:r w:rsidR="00A3574F" w:rsidRPr="00A3574F">
        <w:t xml:space="preserve">.2 </w:t>
      </w:r>
      <w:r w:rsidR="00A3574F">
        <w:t>Вариант использования «</w:t>
      </w:r>
      <w:r w:rsidR="00CA3FA0">
        <w:t>Выбрать авто</w:t>
      </w:r>
      <w:r w:rsidR="00A3574F">
        <w:t>»</w:t>
      </w:r>
      <w:bookmarkEnd w:id="20"/>
    </w:p>
    <w:tbl>
      <w:tblPr>
        <w:tblStyle w:val="a6"/>
        <w:tblW w:w="0" w:type="auto"/>
        <w:tblLook w:val="04A0" w:firstRow="1" w:lastRow="0" w:firstColumn="1" w:lastColumn="0" w:noHBand="0" w:noVBand="1"/>
      </w:tblPr>
      <w:tblGrid>
        <w:gridCol w:w="9345"/>
      </w:tblGrid>
      <w:tr w:rsidR="00A3574F" w:rsidRPr="00A3574F" w14:paraId="2A443500" w14:textId="77777777" w:rsidTr="00EE544A">
        <w:tc>
          <w:tcPr>
            <w:tcW w:w="9345" w:type="dxa"/>
            <w:vAlign w:val="center"/>
            <w:hideMark/>
          </w:tcPr>
          <w:p w14:paraId="66F6EF38" w14:textId="77777777" w:rsidR="00A3574F" w:rsidRPr="00A3574F" w:rsidRDefault="00A3574F" w:rsidP="00CA3FA0">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w:t>
            </w:r>
            <w:r w:rsidR="00CA3FA0">
              <w:rPr>
                <w:rFonts w:ascii="Times New Roman" w:eastAsiaTheme="minorHAnsi" w:hAnsi="Times New Roman" w:cstheme="minorBidi"/>
                <w:b/>
                <w:sz w:val="28"/>
              </w:rPr>
              <w:t>Выбрать авто</w:t>
            </w:r>
          </w:p>
        </w:tc>
      </w:tr>
      <w:tr w:rsidR="00A3574F" w:rsidRPr="00A3574F" w14:paraId="5D290A70" w14:textId="77777777" w:rsidTr="00EE544A">
        <w:tc>
          <w:tcPr>
            <w:tcW w:w="9345" w:type="dxa"/>
            <w:vAlign w:val="center"/>
            <w:hideMark/>
          </w:tcPr>
          <w:p w14:paraId="15B20BEE"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A807583" w14:textId="77777777" w:rsidR="00A3574F" w:rsidRPr="00A3574F" w:rsidRDefault="003F4450" w:rsidP="00A3574F">
            <w:pPr>
              <w:spacing w:after="0" w:line="240" w:lineRule="auto"/>
              <w:ind w:firstLine="510"/>
              <w:rPr>
                <w:rFonts w:ascii="Times New Roman" w:eastAsiaTheme="minorHAnsi" w:hAnsi="Times New Roman" w:cstheme="minorBidi"/>
                <w:sz w:val="28"/>
              </w:rPr>
            </w:pPr>
            <w:r>
              <w:rPr>
                <w:rFonts w:ascii="Times New Roman" w:eastAsiaTheme="minorHAnsi" w:hAnsi="Times New Roman" w:cstheme="minorBidi"/>
                <w:sz w:val="28"/>
              </w:rPr>
              <w:t>Найти автомобиль</w:t>
            </w:r>
            <w:r w:rsidR="00A3574F" w:rsidRPr="00A3574F">
              <w:rPr>
                <w:rFonts w:ascii="Times New Roman" w:eastAsiaTheme="minorHAnsi" w:hAnsi="Times New Roman" w:cstheme="minorBidi"/>
                <w:sz w:val="28"/>
              </w:rPr>
              <w:t>.</w:t>
            </w:r>
          </w:p>
        </w:tc>
      </w:tr>
      <w:tr w:rsidR="00A3574F" w:rsidRPr="00A3574F" w14:paraId="46E14ECC" w14:textId="77777777" w:rsidTr="00EE544A">
        <w:tc>
          <w:tcPr>
            <w:tcW w:w="9345" w:type="dxa"/>
            <w:vAlign w:val="center"/>
            <w:hideMark/>
          </w:tcPr>
          <w:p w14:paraId="0A826174"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1897F882" w14:textId="77777777" w:rsidTr="00EE544A">
        <w:tc>
          <w:tcPr>
            <w:tcW w:w="9345" w:type="dxa"/>
            <w:vAlign w:val="center"/>
            <w:hideMark/>
          </w:tcPr>
          <w:p w14:paraId="4C98AFAA"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4DA6250D" w14:textId="77777777" w:rsidTr="00EE544A">
        <w:tc>
          <w:tcPr>
            <w:tcW w:w="9345" w:type="dxa"/>
            <w:vAlign w:val="center"/>
            <w:hideMark/>
          </w:tcPr>
          <w:p w14:paraId="19254E59"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473B6BDF" w14:textId="77777777" w:rsidR="00A3574F" w:rsidRPr="00A3574F" w:rsidRDefault="003F4450" w:rsidP="00AD2649">
            <w:pPr>
              <w:numPr>
                <w:ilvl w:val="0"/>
                <w:numId w:val="14"/>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Пользователь выбирает автомобиль</w:t>
            </w:r>
            <w:r w:rsidR="00A3574F" w:rsidRPr="00A3574F">
              <w:rPr>
                <w:rFonts w:ascii="Times New Roman" w:eastAsiaTheme="minorHAnsi" w:hAnsi="Times New Roman" w:cstheme="minorBidi"/>
                <w:sz w:val="28"/>
              </w:rPr>
              <w:t>.</w:t>
            </w:r>
          </w:p>
        </w:tc>
      </w:tr>
      <w:tr w:rsidR="00A3574F" w:rsidRPr="00A3574F" w14:paraId="3D481692" w14:textId="77777777" w:rsidTr="00EE544A">
        <w:tc>
          <w:tcPr>
            <w:tcW w:w="9345" w:type="dxa"/>
            <w:vAlign w:val="center"/>
            <w:hideMark/>
          </w:tcPr>
          <w:p w14:paraId="79E831CB"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5BCB434A"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опцию «Найти авто».</w:t>
            </w:r>
          </w:p>
          <w:p w14:paraId="1FE1422E"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запрашивает у пользователя название марки автомобиля.</w:t>
            </w:r>
          </w:p>
          <w:p w14:paraId="1FB49F74"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из справочника нужную марку машины</w:t>
            </w:r>
          </w:p>
          <w:p w14:paraId="6F55D637"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запрашивает у пользователя название модели выбранной марки.</w:t>
            </w:r>
          </w:p>
          <w:p w14:paraId="4B07FB35"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модель автомобиля.</w:t>
            </w:r>
          </w:p>
          <w:p w14:paraId="0C3D0A95"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запрашивает комплектация автомобиля: базовая, средняя, максимальная.</w:t>
            </w:r>
          </w:p>
          <w:p w14:paraId="1CCB9FF1"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Пользователь выбирает нужную комплектацию.</w:t>
            </w:r>
          </w:p>
          <w:p w14:paraId="4AC3A1AA"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сохраняет полученные данные.</w:t>
            </w:r>
          </w:p>
          <w:p w14:paraId="4E1DCAAD"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выполняет поиск автомобиля.</w:t>
            </w:r>
          </w:p>
          <w:p w14:paraId="67F53978" w14:textId="77777777" w:rsidR="003F4450" w:rsidRPr="003F4450" w:rsidRDefault="003F4450" w:rsidP="00AD2649">
            <w:pPr>
              <w:widowControl w:val="0"/>
              <w:numPr>
                <w:ilvl w:val="0"/>
                <w:numId w:val="24"/>
              </w:numPr>
              <w:suppressAutoHyphens/>
              <w:spacing w:after="0" w:line="240" w:lineRule="auto"/>
              <w:rPr>
                <w:rFonts w:ascii="Times New Roman" w:hAnsi="Times New Roman"/>
                <w:sz w:val="28"/>
                <w:szCs w:val="28"/>
              </w:rPr>
            </w:pPr>
            <w:r w:rsidRPr="003F4450">
              <w:rPr>
                <w:rFonts w:ascii="Times New Roman" w:hAnsi="Times New Roman"/>
                <w:sz w:val="28"/>
                <w:szCs w:val="28"/>
              </w:rPr>
              <w:t>Система формирует всю информацию по автомобилю: описание, комплектацию, марку, модель, фотографию, дилера.</w:t>
            </w:r>
          </w:p>
          <w:p w14:paraId="45AA9CA4" w14:textId="77777777" w:rsidR="00A3574F" w:rsidRPr="00A3574F" w:rsidRDefault="00A3574F" w:rsidP="00A3574F">
            <w:pPr>
              <w:spacing w:after="0" w:line="240" w:lineRule="auto"/>
              <w:ind w:left="720" w:firstLine="510"/>
              <w:rPr>
                <w:rFonts w:ascii="Times New Roman" w:eastAsiaTheme="minorHAnsi" w:hAnsi="Times New Roman" w:cstheme="minorBidi"/>
                <w:sz w:val="28"/>
              </w:rPr>
            </w:pPr>
          </w:p>
        </w:tc>
      </w:tr>
      <w:tr w:rsidR="00A3574F" w:rsidRPr="00A3574F" w14:paraId="5D95C90A" w14:textId="77777777" w:rsidTr="00EE544A">
        <w:tc>
          <w:tcPr>
            <w:tcW w:w="9345" w:type="dxa"/>
            <w:vAlign w:val="center"/>
            <w:hideMark/>
          </w:tcPr>
          <w:p w14:paraId="1196B476" w14:textId="77777777" w:rsidR="00A3574F" w:rsidRPr="00A3574F" w:rsidRDefault="00A3574F" w:rsidP="003F4450">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Постусловия: </w:t>
            </w:r>
            <w:r w:rsidR="003F4450">
              <w:rPr>
                <w:rFonts w:ascii="Times New Roman" w:eastAsiaTheme="minorHAnsi" w:hAnsi="Times New Roman" w:cstheme="minorBidi"/>
                <w:sz w:val="28"/>
              </w:rPr>
              <w:t>Автомобиль найден</w:t>
            </w:r>
          </w:p>
        </w:tc>
      </w:tr>
      <w:tr w:rsidR="00A3574F" w:rsidRPr="00A3574F" w14:paraId="7006EDD3" w14:textId="77777777" w:rsidTr="00CA3FA0">
        <w:trPr>
          <w:trHeight w:val="273"/>
        </w:trPr>
        <w:tc>
          <w:tcPr>
            <w:tcW w:w="9345" w:type="dxa"/>
            <w:vAlign w:val="center"/>
            <w:hideMark/>
          </w:tcPr>
          <w:p w14:paraId="564E6AFC" w14:textId="77777777" w:rsidR="003F4450" w:rsidRPr="00CA3FA0" w:rsidRDefault="003F4450" w:rsidP="003F4450">
            <w:pPr>
              <w:spacing w:after="160" w:line="240" w:lineRule="auto"/>
              <w:ind w:firstLine="510"/>
              <w:rPr>
                <w:rFonts w:ascii="Times New Roman" w:eastAsiaTheme="minorHAnsi" w:hAnsi="Times New Roman"/>
                <w:sz w:val="28"/>
                <w:szCs w:val="28"/>
              </w:rPr>
            </w:pPr>
            <w:r w:rsidRPr="00CA3FA0">
              <w:rPr>
                <w:rFonts w:ascii="Times New Roman" w:eastAsiaTheme="minorHAnsi" w:hAnsi="Times New Roman"/>
                <w:sz w:val="28"/>
                <w:szCs w:val="28"/>
              </w:rPr>
              <w:t>Альтернативные потоки:</w:t>
            </w:r>
          </w:p>
          <w:p w14:paraId="196B2409" w14:textId="77777777" w:rsidR="00CA3FA0" w:rsidRPr="00CA3FA0" w:rsidRDefault="00CA3FA0" w:rsidP="00AD2649">
            <w:pPr>
              <w:widowControl w:val="0"/>
              <w:numPr>
                <w:ilvl w:val="0"/>
                <w:numId w:val="25"/>
              </w:numPr>
              <w:suppressAutoHyphens/>
              <w:spacing w:after="0" w:line="240" w:lineRule="auto"/>
              <w:rPr>
                <w:rFonts w:ascii="Times New Roman" w:hAnsi="Times New Roman"/>
                <w:sz w:val="28"/>
                <w:szCs w:val="28"/>
              </w:rPr>
            </w:pPr>
            <w:r>
              <w:rPr>
                <w:rFonts w:ascii="Times New Roman" w:hAnsi="Times New Roman"/>
                <w:sz w:val="28"/>
                <w:szCs w:val="28"/>
              </w:rPr>
              <w:t xml:space="preserve">Данные </w:t>
            </w:r>
            <w:r w:rsidRPr="00CA3FA0">
              <w:rPr>
                <w:rFonts w:ascii="Times New Roman" w:hAnsi="Times New Roman"/>
                <w:sz w:val="28"/>
                <w:szCs w:val="28"/>
              </w:rPr>
              <w:t xml:space="preserve">введены корректно, система выводит на экран сообщение о </w:t>
            </w:r>
            <w:r w:rsidRPr="00CA3FA0">
              <w:rPr>
                <w:rFonts w:ascii="Times New Roman" w:hAnsi="Times New Roman"/>
                <w:sz w:val="28"/>
                <w:szCs w:val="28"/>
              </w:rPr>
              <w:lastRenderedPageBreak/>
              <w:t>том, что запрос выполнен успешно и данные выведены на экран.</w:t>
            </w:r>
          </w:p>
          <w:p w14:paraId="3E52229E" w14:textId="77777777" w:rsidR="00A3574F" w:rsidRPr="00CA3FA0" w:rsidRDefault="00CA3FA0" w:rsidP="00AD2649">
            <w:pPr>
              <w:widowControl w:val="0"/>
              <w:numPr>
                <w:ilvl w:val="0"/>
                <w:numId w:val="25"/>
              </w:numPr>
              <w:suppressAutoHyphens/>
              <w:spacing w:after="0" w:line="240" w:lineRule="auto"/>
            </w:pPr>
            <w:r>
              <w:rPr>
                <w:rFonts w:ascii="Times New Roman" w:hAnsi="Times New Roman"/>
                <w:sz w:val="28"/>
                <w:szCs w:val="28"/>
              </w:rPr>
              <w:t>С</w:t>
            </w:r>
            <w:r w:rsidRPr="00CA3FA0">
              <w:rPr>
                <w:rFonts w:ascii="Times New Roman" w:hAnsi="Times New Roman"/>
                <w:sz w:val="28"/>
                <w:szCs w:val="28"/>
              </w:rPr>
              <w:t>истема выводит сообщение об отсутствии автомобиля, соответствующего введённым параметрам (критериям).</w:t>
            </w:r>
          </w:p>
        </w:tc>
      </w:tr>
    </w:tbl>
    <w:p w14:paraId="54DE9D1B" w14:textId="77777777" w:rsidR="003F4450" w:rsidRDefault="003F4450" w:rsidP="00A3574F">
      <w:pPr>
        <w:pStyle w:val="3"/>
      </w:pPr>
    </w:p>
    <w:p w14:paraId="7B3DEC8C" w14:textId="77777777" w:rsidR="00A3574F" w:rsidRPr="00FB09B3" w:rsidRDefault="00A03B49" w:rsidP="00A3574F">
      <w:pPr>
        <w:pStyle w:val="3"/>
      </w:pPr>
      <w:bookmarkStart w:id="21" w:name="_Toc409631534"/>
      <w:r>
        <w:t>1.10</w:t>
      </w:r>
      <w:r w:rsidR="00A3574F">
        <w:t>.3 Вариант использования «</w:t>
      </w:r>
      <w:r w:rsidR="00CA3FA0">
        <w:t xml:space="preserve">Записаться на тест драйв </w:t>
      </w:r>
      <w:r w:rsidR="00CA3FA0">
        <w:rPr>
          <w:lang w:val="en-US"/>
        </w:rPr>
        <w:t>online</w:t>
      </w:r>
      <w:r w:rsidR="00A3574F">
        <w:t>»</w:t>
      </w:r>
      <w:bookmarkEnd w:id="21"/>
    </w:p>
    <w:tbl>
      <w:tblPr>
        <w:tblStyle w:val="a6"/>
        <w:tblW w:w="0" w:type="auto"/>
        <w:tblLook w:val="04A0" w:firstRow="1" w:lastRow="0" w:firstColumn="1" w:lastColumn="0" w:noHBand="0" w:noVBand="1"/>
      </w:tblPr>
      <w:tblGrid>
        <w:gridCol w:w="9345"/>
      </w:tblGrid>
      <w:tr w:rsidR="00A3574F" w:rsidRPr="00A3574F" w14:paraId="0ECBE66D" w14:textId="77777777" w:rsidTr="00EE544A">
        <w:tc>
          <w:tcPr>
            <w:tcW w:w="9345" w:type="dxa"/>
            <w:vAlign w:val="center"/>
            <w:hideMark/>
          </w:tcPr>
          <w:p w14:paraId="11A8AB9A" w14:textId="77777777" w:rsidR="00A3574F" w:rsidRPr="00CA3FA0" w:rsidRDefault="00A3574F" w:rsidP="00CA3FA0">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w:t>
            </w:r>
            <w:r w:rsidR="00CA3FA0" w:rsidRPr="00CA3FA0">
              <w:rPr>
                <w:rFonts w:ascii="Times New Roman" w:eastAsiaTheme="minorHAnsi" w:hAnsi="Times New Roman" w:cstheme="minorBidi"/>
                <w:sz w:val="28"/>
              </w:rPr>
              <w:t xml:space="preserve"> </w:t>
            </w:r>
            <w:r w:rsidR="00CA3FA0">
              <w:rPr>
                <w:rFonts w:ascii="Times New Roman" w:eastAsiaTheme="minorHAnsi" w:hAnsi="Times New Roman" w:cstheme="minorBidi"/>
                <w:b/>
                <w:sz w:val="28"/>
              </w:rPr>
              <w:t>Записаться на тест драйв</w:t>
            </w:r>
            <w:r w:rsidRPr="00A3574F">
              <w:rPr>
                <w:rFonts w:ascii="Times New Roman" w:eastAsiaTheme="minorHAnsi" w:hAnsi="Times New Roman" w:cstheme="minorBidi"/>
                <w:sz w:val="28"/>
              </w:rPr>
              <w:t xml:space="preserve"> </w:t>
            </w:r>
            <w:r w:rsidR="00CA3FA0">
              <w:rPr>
                <w:rFonts w:ascii="Times New Roman" w:eastAsiaTheme="minorHAnsi" w:hAnsi="Times New Roman" w:cstheme="minorBidi"/>
                <w:b/>
                <w:sz w:val="28"/>
                <w:lang w:val="en-US"/>
              </w:rPr>
              <w:t>online</w:t>
            </w:r>
          </w:p>
        </w:tc>
      </w:tr>
      <w:tr w:rsidR="00A3574F" w:rsidRPr="00A3574F" w14:paraId="67311BB5" w14:textId="77777777" w:rsidTr="00EE544A">
        <w:tc>
          <w:tcPr>
            <w:tcW w:w="9345" w:type="dxa"/>
            <w:vAlign w:val="center"/>
            <w:hideMark/>
          </w:tcPr>
          <w:p w14:paraId="3F538EE8"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039E33AD" w14:textId="77777777" w:rsidR="00A3574F" w:rsidRPr="00CA3FA0" w:rsidRDefault="00CA3FA0" w:rsidP="00A3574F">
            <w:pPr>
              <w:spacing w:after="0" w:line="240" w:lineRule="auto"/>
              <w:ind w:firstLine="510"/>
              <w:rPr>
                <w:rFonts w:ascii="Times New Roman" w:eastAsiaTheme="minorHAnsi" w:hAnsi="Times New Roman"/>
                <w:sz w:val="28"/>
                <w:szCs w:val="28"/>
              </w:rPr>
            </w:pPr>
            <w:r w:rsidRPr="00CA3FA0">
              <w:rPr>
                <w:rFonts w:ascii="Times New Roman" w:hAnsi="Times New Roman"/>
                <w:sz w:val="28"/>
                <w:szCs w:val="28"/>
              </w:rPr>
              <w:t xml:space="preserve">Записаться на тест драйв </w:t>
            </w:r>
            <w:r w:rsidRPr="00CA3FA0">
              <w:rPr>
                <w:rFonts w:ascii="Times New Roman" w:hAnsi="Times New Roman"/>
                <w:sz w:val="28"/>
                <w:szCs w:val="28"/>
                <w:lang w:val="en-US"/>
              </w:rPr>
              <w:t>online</w:t>
            </w:r>
          </w:p>
        </w:tc>
      </w:tr>
      <w:tr w:rsidR="00A3574F" w:rsidRPr="00A3574F" w14:paraId="56BF96FD" w14:textId="77777777" w:rsidTr="00EE544A">
        <w:tc>
          <w:tcPr>
            <w:tcW w:w="9345" w:type="dxa"/>
            <w:vAlign w:val="center"/>
            <w:hideMark/>
          </w:tcPr>
          <w:p w14:paraId="6200E0DE"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7EC56843" w14:textId="77777777" w:rsidTr="00EE544A">
        <w:tc>
          <w:tcPr>
            <w:tcW w:w="9345" w:type="dxa"/>
            <w:vAlign w:val="center"/>
            <w:hideMark/>
          </w:tcPr>
          <w:p w14:paraId="0F1048CC"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3C21F77C" w14:textId="77777777" w:rsidTr="00EE544A">
        <w:tc>
          <w:tcPr>
            <w:tcW w:w="9345" w:type="dxa"/>
            <w:vAlign w:val="center"/>
            <w:hideMark/>
          </w:tcPr>
          <w:p w14:paraId="763DCE58"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Предусловия: </w:t>
            </w:r>
            <w:r w:rsidR="00CA3FA0" w:rsidRPr="00CA3FA0">
              <w:rPr>
                <w:rFonts w:ascii="Times New Roman" w:hAnsi="Times New Roman"/>
                <w:sz w:val="28"/>
                <w:szCs w:val="28"/>
              </w:rPr>
              <w:t>Пользователь вошел в систему</w:t>
            </w:r>
            <w:r w:rsidRPr="00A3574F">
              <w:rPr>
                <w:rFonts w:ascii="Times New Roman" w:eastAsiaTheme="minorHAnsi" w:hAnsi="Times New Roman" w:cstheme="minorBidi"/>
                <w:sz w:val="28"/>
              </w:rPr>
              <w:t>.</w:t>
            </w:r>
          </w:p>
        </w:tc>
      </w:tr>
      <w:tr w:rsidR="00A3574F" w:rsidRPr="00A3574F" w14:paraId="582E6D3A" w14:textId="77777777" w:rsidTr="00EE544A">
        <w:tc>
          <w:tcPr>
            <w:tcW w:w="9345" w:type="dxa"/>
            <w:vAlign w:val="center"/>
            <w:hideMark/>
          </w:tcPr>
          <w:p w14:paraId="7E203113"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3407AEB9" w14:textId="77777777" w:rsidR="00CA3FA0" w:rsidRPr="00CA3FA0" w:rsidRDefault="00CA3FA0" w:rsidP="00AD2649">
            <w:pPr>
              <w:widowControl w:val="0"/>
              <w:numPr>
                <w:ilvl w:val="0"/>
                <w:numId w:val="26"/>
              </w:numPr>
              <w:suppressAutoHyphens/>
              <w:spacing w:after="0" w:line="240" w:lineRule="auto"/>
              <w:rPr>
                <w:rFonts w:ascii="Times New Roman" w:hAnsi="Times New Roman"/>
                <w:sz w:val="28"/>
                <w:szCs w:val="28"/>
              </w:rPr>
            </w:pPr>
            <w:r w:rsidRPr="00CA3FA0">
              <w:rPr>
                <w:rFonts w:ascii="Times New Roman" w:hAnsi="Times New Roman"/>
                <w:sz w:val="28"/>
                <w:szCs w:val="28"/>
              </w:rPr>
              <w:t xml:space="preserve">Пользователь выбирает опцию «Записаться на тест драйв. </w:t>
            </w:r>
            <w:r w:rsidRPr="00CA3FA0">
              <w:rPr>
                <w:rFonts w:ascii="Times New Roman" w:hAnsi="Times New Roman"/>
                <w:sz w:val="28"/>
                <w:szCs w:val="28"/>
                <w:lang w:val="en-US"/>
              </w:rPr>
              <w:t>Online</w:t>
            </w:r>
            <w:r w:rsidRPr="00CA3FA0">
              <w:rPr>
                <w:rFonts w:ascii="Times New Roman" w:hAnsi="Times New Roman"/>
                <w:sz w:val="28"/>
                <w:szCs w:val="28"/>
              </w:rPr>
              <w:t>».</w:t>
            </w:r>
          </w:p>
          <w:p w14:paraId="25C6BCC2" w14:textId="77777777" w:rsidR="00CA3FA0" w:rsidRPr="00CA3FA0" w:rsidRDefault="00CA3FA0" w:rsidP="00AD2649">
            <w:pPr>
              <w:widowControl w:val="0"/>
              <w:numPr>
                <w:ilvl w:val="0"/>
                <w:numId w:val="26"/>
              </w:numPr>
              <w:suppressAutoHyphens/>
              <w:spacing w:after="0" w:line="240" w:lineRule="auto"/>
              <w:rPr>
                <w:rFonts w:ascii="Times New Roman" w:eastAsiaTheme="minorHAnsi" w:hAnsi="Times New Roman" w:cstheme="minorBidi"/>
                <w:sz w:val="28"/>
              </w:rPr>
            </w:pPr>
            <w:r w:rsidRPr="00CA3FA0">
              <w:rPr>
                <w:rFonts w:ascii="Times New Roman" w:hAnsi="Times New Roman"/>
                <w:sz w:val="28"/>
                <w:szCs w:val="28"/>
              </w:rPr>
              <w:t>Система запрашивает у пользователя: марку, модель, год выпуска, желаемую дату, желаемое время, дополнительные пожелания, код проверки, соглашение на обработку персональных данных.</w:t>
            </w:r>
          </w:p>
          <w:p w14:paraId="5444383D" w14:textId="77777777" w:rsidR="00A3574F" w:rsidRPr="00A3574F" w:rsidRDefault="00CA3FA0" w:rsidP="00AD2649">
            <w:pPr>
              <w:widowControl w:val="0"/>
              <w:numPr>
                <w:ilvl w:val="0"/>
                <w:numId w:val="26"/>
              </w:numPr>
              <w:suppressAutoHyphens/>
              <w:spacing w:after="0" w:line="240" w:lineRule="auto"/>
              <w:rPr>
                <w:rFonts w:ascii="Times New Roman" w:eastAsiaTheme="minorHAnsi" w:hAnsi="Times New Roman" w:cstheme="minorBidi"/>
                <w:sz w:val="28"/>
              </w:rPr>
            </w:pPr>
            <w:r w:rsidRPr="00CA3FA0">
              <w:rPr>
                <w:rFonts w:ascii="Times New Roman" w:hAnsi="Times New Roman"/>
                <w:sz w:val="28"/>
                <w:szCs w:val="28"/>
              </w:rPr>
              <w:t>Пользователь вводит запрашиваемые данные</w:t>
            </w:r>
          </w:p>
        </w:tc>
      </w:tr>
      <w:tr w:rsidR="00A3574F" w:rsidRPr="00A3574F" w14:paraId="7AF84CFA" w14:textId="77777777" w:rsidTr="00EE544A">
        <w:tc>
          <w:tcPr>
            <w:tcW w:w="9345" w:type="dxa"/>
            <w:vAlign w:val="center"/>
            <w:hideMark/>
          </w:tcPr>
          <w:p w14:paraId="08212796"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Постусловия: </w:t>
            </w:r>
            <w:r w:rsidR="00CA3FA0" w:rsidRPr="00CA3FA0">
              <w:rPr>
                <w:rFonts w:ascii="Times New Roman" w:hAnsi="Times New Roman"/>
                <w:sz w:val="28"/>
                <w:szCs w:val="28"/>
              </w:rPr>
              <w:t>Заявка создана</w:t>
            </w:r>
            <w:r w:rsidRPr="00A3574F">
              <w:rPr>
                <w:rFonts w:ascii="Times New Roman" w:eastAsiaTheme="minorHAnsi" w:hAnsi="Times New Roman" w:cstheme="minorBidi"/>
                <w:sz w:val="28"/>
              </w:rPr>
              <w:t>.</w:t>
            </w:r>
          </w:p>
        </w:tc>
      </w:tr>
      <w:tr w:rsidR="00A3574F" w:rsidRPr="00A3574F" w14:paraId="6F7ECE7D" w14:textId="77777777" w:rsidTr="00EE544A">
        <w:tc>
          <w:tcPr>
            <w:tcW w:w="9345" w:type="dxa"/>
            <w:vAlign w:val="center"/>
            <w:hideMark/>
          </w:tcPr>
          <w:p w14:paraId="22AE0876" w14:textId="77777777" w:rsidR="00CA3FA0" w:rsidRDefault="00CA3FA0" w:rsidP="00CA3FA0">
            <w:pPr>
              <w:widowControl w:val="0"/>
              <w:suppressAutoHyphens/>
              <w:spacing w:after="0" w:line="240" w:lineRule="auto"/>
              <w:ind w:left="720"/>
            </w:pPr>
            <w:r w:rsidRPr="00CA3FA0">
              <w:rPr>
                <w:rFonts w:ascii="Times New Roman" w:eastAsiaTheme="minorHAnsi" w:hAnsi="Times New Roman"/>
                <w:sz w:val="28"/>
                <w:szCs w:val="28"/>
              </w:rPr>
              <w:t>Альтернативные потоки:</w:t>
            </w:r>
            <w:r>
              <w:t xml:space="preserve"> </w:t>
            </w:r>
          </w:p>
          <w:p w14:paraId="0987513D" w14:textId="77777777" w:rsidR="00CA3FA0" w:rsidRPr="00CA3FA0" w:rsidRDefault="00CA3FA0" w:rsidP="00AD2649">
            <w:pPr>
              <w:widowControl w:val="0"/>
              <w:numPr>
                <w:ilvl w:val="0"/>
                <w:numId w:val="27"/>
              </w:numPr>
              <w:suppressAutoHyphens/>
              <w:spacing w:after="0" w:line="240" w:lineRule="auto"/>
              <w:rPr>
                <w:rFonts w:ascii="Times New Roman" w:hAnsi="Times New Roman"/>
                <w:sz w:val="28"/>
                <w:szCs w:val="28"/>
              </w:rPr>
            </w:pPr>
            <w:r>
              <w:rPr>
                <w:rFonts w:ascii="Times New Roman" w:hAnsi="Times New Roman"/>
                <w:sz w:val="28"/>
                <w:szCs w:val="28"/>
              </w:rPr>
              <w:t xml:space="preserve">Данные </w:t>
            </w:r>
            <w:r w:rsidRPr="00CA3FA0">
              <w:rPr>
                <w:rFonts w:ascii="Times New Roman" w:hAnsi="Times New Roman"/>
                <w:sz w:val="28"/>
                <w:szCs w:val="28"/>
              </w:rPr>
              <w:t>введены корректно, система выводит на экран сообщение о том, что все прошло успешно, заявка принята, заявка сохраняется.</w:t>
            </w:r>
          </w:p>
          <w:p w14:paraId="274457BF" w14:textId="77777777" w:rsidR="00CA3FA0" w:rsidRPr="00CA3FA0" w:rsidRDefault="00CA3FA0" w:rsidP="00AD2649">
            <w:pPr>
              <w:widowControl w:val="0"/>
              <w:numPr>
                <w:ilvl w:val="0"/>
                <w:numId w:val="27"/>
              </w:numPr>
              <w:suppressAutoHyphens/>
              <w:spacing w:after="0" w:line="240" w:lineRule="auto"/>
              <w:rPr>
                <w:rFonts w:ascii="Times New Roman" w:hAnsi="Times New Roman"/>
                <w:sz w:val="28"/>
                <w:szCs w:val="28"/>
              </w:rPr>
            </w:pPr>
            <w:r>
              <w:rPr>
                <w:rFonts w:ascii="Times New Roman" w:hAnsi="Times New Roman"/>
                <w:sz w:val="28"/>
                <w:szCs w:val="28"/>
              </w:rPr>
              <w:t>С</w:t>
            </w:r>
            <w:r w:rsidRPr="00CA3FA0">
              <w:rPr>
                <w:rFonts w:ascii="Times New Roman" w:hAnsi="Times New Roman"/>
                <w:sz w:val="28"/>
                <w:szCs w:val="28"/>
              </w:rPr>
              <w:t>истема требует исправить или дополнить введенные данные, далее повторяются пункты 3 (основного потока) и 1 (альтернативного) пока все данные не будут введены верно или пользователь не отменит действие.</w:t>
            </w:r>
          </w:p>
          <w:p w14:paraId="03E6F1EA" w14:textId="77777777" w:rsidR="00CA3FA0" w:rsidRPr="00CA3FA0" w:rsidRDefault="00CA3FA0" w:rsidP="00CA3FA0">
            <w:pPr>
              <w:spacing w:after="160" w:line="240" w:lineRule="auto"/>
              <w:ind w:firstLine="510"/>
              <w:rPr>
                <w:rFonts w:ascii="Times New Roman" w:eastAsiaTheme="minorHAnsi" w:hAnsi="Times New Roman"/>
                <w:sz w:val="28"/>
                <w:szCs w:val="28"/>
              </w:rPr>
            </w:pPr>
          </w:p>
          <w:p w14:paraId="4DDB41F9" w14:textId="77777777"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p>
        </w:tc>
      </w:tr>
    </w:tbl>
    <w:p w14:paraId="6EC473DD" w14:textId="77777777" w:rsidR="00A3574F" w:rsidRDefault="00A3574F" w:rsidP="00A3574F">
      <w:pPr>
        <w:pStyle w:val="a3"/>
      </w:pPr>
    </w:p>
    <w:p w14:paraId="019DD934" w14:textId="77777777" w:rsidR="00A3574F" w:rsidRDefault="00A03B49" w:rsidP="00A3574F">
      <w:pPr>
        <w:pStyle w:val="3"/>
      </w:pPr>
      <w:bookmarkStart w:id="22" w:name="_Toc409631535"/>
      <w:r>
        <w:t>1.10</w:t>
      </w:r>
      <w:r w:rsidR="00A3574F">
        <w:t>.4 Вариант использования «</w:t>
      </w:r>
      <w:r w:rsidR="007C734A">
        <w:t>Оформить заявку на покупку автомобиля</w:t>
      </w:r>
      <w:r w:rsidR="00A3574F">
        <w:t>»</w:t>
      </w:r>
      <w:bookmarkEnd w:id="22"/>
    </w:p>
    <w:tbl>
      <w:tblPr>
        <w:tblStyle w:val="a6"/>
        <w:tblW w:w="0" w:type="auto"/>
        <w:tblLook w:val="04A0" w:firstRow="1" w:lastRow="0" w:firstColumn="1" w:lastColumn="0" w:noHBand="0" w:noVBand="1"/>
      </w:tblPr>
      <w:tblGrid>
        <w:gridCol w:w="9345"/>
      </w:tblGrid>
      <w:tr w:rsidR="00A3574F" w:rsidRPr="00A3574F" w14:paraId="31650ED3" w14:textId="77777777" w:rsidTr="00EE544A">
        <w:tc>
          <w:tcPr>
            <w:tcW w:w="9345" w:type="dxa"/>
            <w:vAlign w:val="center"/>
            <w:hideMark/>
          </w:tcPr>
          <w:p w14:paraId="1FA2535E" w14:textId="77777777" w:rsidR="00A3574F" w:rsidRPr="00A3574F" w:rsidRDefault="00A3574F" w:rsidP="00A3574F">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w:t>
            </w:r>
            <w:r w:rsidR="005F4D7B" w:rsidRPr="005F4D7B">
              <w:rPr>
                <w:rFonts w:ascii="Times New Roman" w:hAnsi="Times New Roman"/>
                <w:sz w:val="28"/>
                <w:szCs w:val="28"/>
              </w:rPr>
              <w:t>Оформить заявку на покупку автомобиля</w:t>
            </w:r>
          </w:p>
        </w:tc>
      </w:tr>
      <w:tr w:rsidR="00A3574F" w:rsidRPr="00A3574F" w14:paraId="4D5DAEA8" w14:textId="77777777" w:rsidTr="00EE544A">
        <w:tc>
          <w:tcPr>
            <w:tcW w:w="9345" w:type="dxa"/>
            <w:vAlign w:val="center"/>
            <w:hideMark/>
          </w:tcPr>
          <w:p w14:paraId="0CF6732F"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5AD8895" w14:textId="77777777" w:rsidR="00A3574F" w:rsidRPr="00A3574F" w:rsidRDefault="007C734A" w:rsidP="007C734A">
            <w:pPr>
              <w:spacing w:after="0" w:line="240" w:lineRule="auto"/>
              <w:ind w:firstLine="510"/>
              <w:rPr>
                <w:rFonts w:ascii="Times New Roman" w:eastAsiaTheme="minorHAnsi" w:hAnsi="Times New Roman" w:cstheme="minorBidi"/>
                <w:sz w:val="28"/>
              </w:rPr>
            </w:pPr>
            <w:r>
              <w:rPr>
                <w:rFonts w:ascii="Times New Roman" w:eastAsiaTheme="minorHAnsi" w:hAnsi="Times New Roman" w:cstheme="minorBidi"/>
                <w:sz w:val="28"/>
              </w:rPr>
              <w:t>Клиент оформляет заявку на покупку автомобиля</w:t>
            </w:r>
            <w:r w:rsidR="00A3574F" w:rsidRPr="00A3574F">
              <w:rPr>
                <w:rFonts w:ascii="Times New Roman" w:eastAsiaTheme="minorHAnsi" w:hAnsi="Times New Roman" w:cstheme="minorBidi"/>
                <w:sz w:val="28"/>
              </w:rPr>
              <w:t>.</w:t>
            </w:r>
          </w:p>
        </w:tc>
      </w:tr>
      <w:tr w:rsidR="00A3574F" w:rsidRPr="00A3574F" w14:paraId="57B21F80" w14:textId="77777777" w:rsidTr="00EE544A">
        <w:tc>
          <w:tcPr>
            <w:tcW w:w="9345" w:type="dxa"/>
            <w:vAlign w:val="center"/>
            <w:hideMark/>
          </w:tcPr>
          <w:p w14:paraId="1E024231"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35BDE25A" w14:textId="77777777" w:rsidTr="00EE544A">
        <w:tc>
          <w:tcPr>
            <w:tcW w:w="9345" w:type="dxa"/>
            <w:vAlign w:val="center"/>
            <w:hideMark/>
          </w:tcPr>
          <w:p w14:paraId="676F5933"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78C0F23C" w14:textId="77777777" w:rsidTr="00EE544A">
        <w:tc>
          <w:tcPr>
            <w:tcW w:w="9345" w:type="dxa"/>
            <w:vAlign w:val="center"/>
            <w:hideMark/>
          </w:tcPr>
          <w:p w14:paraId="50A174F4"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5D10A1CF" w14:textId="77777777" w:rsidR="00A3574F" w:rsidRPr="00A3574F" w:rsidRDefault="007C734A" w:rsidP="00AD2649">
            <w:pPr>
              <w:numPr>
                <w:ilvl w:val="0"/>
                <w:numId w:val="15"/>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Клиент вошел в систему</w:t>
            </w:r>
            <w:r w:rsidR="00A3574F" w:rsidRPr="00A3574F">
              <w:rPr>
                <w:rFonts w:ascii="Times New Roman" w:eastAsiaTheme="minorHAnsi" w:hAnsi="Times New Roman" w:cstheme="minorBidi"/>
                <w:sz w:val="28"/>
              </w:rPr>
              <w:t>;</w:t>
            </w:r>
          </w:p>
          <w:p w14:paraId="621C74FD" w14:textId="77777777" w:rsidR="00A3574F" w:rsidRPr="00A3574F" w:rsidRDefault="00A3574F" w:rsidP="00AD2649">
            <w:pPr>
              <w:numPr>
                <w:ilvl w:val="0"/>
                <w:numId w:val="15"/>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отображает корзину заказов.</w:t>
            </w:r>
          </w:p>
        </w:tc>
      </w:tr>
      <w:tr w:rsidR="00A3574F" w:rsidRPr="00A3574F" w14:paraId="710F43DF" w14:textId="77777777" w:rsidTr="00EE544A">
        <w:tc>
          <w:tcPr>
            <w:tcW w:w="9345" w:type="dxa"/>
            <w:vAlign w:val="center"/>
            <w:hideMark/>
          </w:tcPr>
          <w:p w14:paraId="1D19F052"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07252B78"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начинается, когда Клиент выбирает опцию </w:t>
            </w:r>
            <w:r w:rsidR="007C734A">
              <w:rPr>
                <w:rFonts w:ascii="Times New Roman" w:eastAsiaTheme="minorHAnsi" w:hAnsi="Times New Roman" w:cstheme="minorBidi"/>
                <w:sz w:val="28"/>
              </w:rPr>
              <w:lastRenderedPageBreak/>
              <w:t>оформить заявку на покупку автомобиля</w:t>
            </w:r>
            <w:r w:rsidRPr="00A3574F">
              <w:rPr>
                <w:rFonts w:ascii="Times New Roman" w:eastAsiaTheme="minorHAnsi" w:hAnsi="Times New Roman" w:cstheme="minorBidi"/>
                <w:sz w:val="28"/>
              </w:rPr>
              <w:t>;</w:t>
            </w:r>
          </w:p>
          <w:p w14:paraId="38015E7B"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Клиент </w:t>
            </w:r>
            <w:r w:rsidR="007C734A">
              <w:rPr>
                <w:rFonts w:ascii="Times New Roman" w:eastAsiaTheme="minorHAnsi" w:hAnsi="Times New Roman" w:cstheme="minorBidi"/>
                <w:sz w:val="28"/>
              </w:rPr>
              <w:t>выбирает модель автомобиля</w:t>
            </w:r>
            <w:r w:rsidRPr="00A3574F">
              <w:rPr>
                <w:rFonts w:ascii="Times New Roman" w:eastAsiaTheme="minorHAnsi" w:hAnsi="Times New Roman" w:cstheme="minorBidi"/>
                <w:sz w:val="28"/>
              </w:rPr>
              <w:t>;</w:t>
            </w:r>
          </w:p>
          <w:p w14:paraId="3528B910" w14:textId="7076CEBB" w:rsidR="00A3574F" w:rsidRPr="0053546C" w:rsidRDefault="00A3574F" w:rsidP="0053546C">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Клиент выбирает </w:t>
            </w:r>
            <w:r w:rsidR="007C734A">
              <w:rPr>
                <w:rFonts w:ascii="Times New Roman" w:eastAsiaTheme="minorHAnsi" w:hAnsi="Times New Roman" w:cstheme="minorBidi"/>
                <w:sz w:val="28"/>
              </w:rPr>
              <w:t>конфигурацию автомобиля</w:t>
            </w:r>
            <w:r w:rsidRPr="00A3574F">
              <w:rPr>
                <w:rFonts w:ascii="Times New Roman" w:eastAsiaTheme="minorHAnsi" w:hAnsi="Times New Roman" w:cstheme="minorBidi"/>
                <w:sz w:val="28"/>
              </w:rPr>
              <w:t>;</w:t>
            </w:r>
          </w:p>
          <w:p w14:paraId="76506E5B" w14:textId="77777777" w:rsidR="005F4D7B" w:rsidRDefault="005F4D7B" w:rsidP="00AD2649">
            <w:pPr>
              <w:numPr>
                <w:ilvl w:val="0"/>
                <w:numId w:val="1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Клиент выбирает возможную дату доставки автомобиля;</w:t>
            </w:r>
          </w:p>
          <w:p w14:paraId="06A68735" w14:textId="77777777" w:rsidR="007C734A" w:rsidRPr="00A3574F" w:rsidRDefault="007C734A" w:rsidP="00AD2649">
            <w:pPr>
              <w:numPr>
                <w:ilvl w:val="0"/>
                <w:numId w:val="16"/>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 xml:space="preserve">Клиент </w:t>
            </w:r>
            <w:r w:rsidR="005F4D7B">
              <w:rPr>
                <w:rFonts w:ascii="Times New Roman" w:eastAsiaTheme="minorHAnsi" w:hAnsi="Times New Roman" w:cstheme="minorBidi"/>
                <w:sz w:val="28"/>
              </w:rPr>
              <w:t>вводит персональную информацию</w:t>
            </w:r>
            <w:r w:rsidR="005F4D7B">
              <w:rPr>
                <w:rFonts w:ascii="Times New Roman" w:eastAsiaTheme="minorHAnsi" w:hAnsi="Times New Roman" w:cstheme="minorBidi"/>
                <w:sz w:val="28"/>
                <w:lang w:val="en-US"/>
              </w:rPr>
              <w:t>;</w:t>
            </w:r>
          </w:p>
          <w:p w14:paraId="3D9DB054"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подтверждает введенные данные;</w:t>
            </w:r>
          </w:p>
          <w:p w14:paraId="65826992"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w:t>
            </w:r>
            <w:r w:rsidR="005F4D7B">
              <w:rPr>
                <w:rFonts w:ascii="Times New Roman" w:eastAsiaTheme="minorHAnsi" w:hAnsi="Times New Roman" w:cstheme="minorBidi"/>
                <w:sz w:val="28"/>
              </w:rPr>
              <w:t>стема оформляет заказ покупки</w:t>
            </w:r>
            <w:r w:rsidRPr="00A3574F">
              <w:rPr>
                <w:rFonts w:ascii="Times New Roman" w:eastAsiaTheme="minorHAnsi" w:hAnsi="Times New Roman" w:cstheme="minorBidi"/>
                <w:sz w:val="28"/>
              </w:rPr>
              <w:t>;</w:t>
            </w:r>
          </w:p>
          <w:p w14:paraId="5718E4D3" w14:textId="77777777" w:rsidR="00A3574F" w:rsidRPr="00A3574F" w:rsidRDefault="00A3574F" w:rsidP="00AD2649">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возвращает Клиента к странице просмотра корзины заказов.</w:t>
            </w:r>
          </w:p>
        </w:tc>
      </w:tr>
      <w:tr w:rsidR="00A3574F" w:rsidRPr="00A3574F" w14:paraId="77D102AF" w14:textId="77777777" w:rsidTr="00EE544A">
        <w:tc>
          <w:tcPr>
            <w:tcW w:w="9345" w:type="dxa"/>
            <w:vAlign w:val="center"/>
            <w:hideMark/>
          </w:tcPr>
          <w:p w14:paraId="71ABBE51"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Постусловия:</w:t>
            </w:r>
          </w:p>
          <w:p w14:paraId="64B11073" w14:textId="77777777" w:rsidR="00A3574F" w:rsidRPr="00A3574F" w:rsidRDefault="005F4D7B" w:rsidP="00AD2649">
            <w:pPr>
              <w:numPr>
                <w:ilvl w:val="0"/>
                <w:numId w:val="17"/>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Заказ покупки</w:t>
            </w:r>
            <w:r w:rsidR="00A3574F" w:rsidRPr="00A3574F">
              <w:rPr>
                <w:rFonts w:ascii="Times New Roman" w:eastAsiaTheme="minorHAnsi" w:hAnsi="Times New Roman" w:cstheme="minorBidi"/>
                <w:sz w:val="28"/>
              </w:rPr>
              <w:t xml:space="preserve"> оформлен.</w:t>
            </w:r>
          </w:p>
        </w:tc>
      </w:tr>
      <w:tr w:rsidR="00A3574F" w:rsidRPr="00A3574F" w14:paraId="395595A4" w14:textId="77777777" w:rsidTr="00EE544A">
        <w:tc>
          <w:tcPr>
            <w:tcW w:w="9345" w:type="dxa"/>
            <w:vAlign w:val="center"/>
            <w:hideMark/>
          </w:tcPr>
          <w:p w14:paraId="2860FDE5"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Альтернативные потоки:</w:t>
            </w:r>
          </w:p>
          <w:p w14:paraId="2BF8F9A8" w14:textId="77777777" w:rsidR="00A3574F" w:rsidRPr="00A3574F" w:rsidRDefault="005F4D7B" w:rsidP="00AD2649">
            <w:pPr>
              <w:numPr>
                <w:ilvl w:val="0"/>
                <w:numId w:val="18"/>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Отмена заказа покупки</w:t>
            </w:r>
            <w:r w:rsidR="00A3574F" w:rsidRPr="00A3574F">
              <w:rPr>
                <w:rFonts w:ascii="Times New Roman" w:eastAsiaTheme="minorHAnsi" w:hAnsi="Times New Roman" w:cstheme="minorBidi"/>
                <w:sz w:val="28"/>
              </w:rPr>
              <w:t>;</w:t>
            </w:r>
          </w:p>
          <w:p w14:paraId="098E761B" w14:textId="77777777" w:rsidR="00A3574F" w:rsidRPr="00A3574F" w:rsidRDefault="00A3574F" w:rsidP="00AD2649">
            <w:pPr>
              <w:numPr>
                <w:ilvl w:val="0"/>
                <w:numId w:val="1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Неудачное оформление заказа</w:t>
            </w:r>
            <w:r w:rsidR="005F4D7B">
              <w:rPr>
                <w:rFonts w:ascii="Times New Roman" w:eastAsiaTheme="minorHAnsi" w:hAnsi="Times New Roman" w:cstheme="minorBidi"/>
                <w:sz w:val="28"/>
              </w:rPr>
              <w:t xml:space="preserve"> покупки</w:t>
            </w:r>
            <w:r w:rsidRPr="00A3574F">
              <w:rPr>
                <w:rFonts w:ascii="Times New Roman" w:eastAsiaTheme="minorHAnsi" w:hAnsi="Times New Roman" w:cstheme="minorBidi"/>
                <w:sz w:val="28"/>
              </w:rPr>
              <w:t>.</w:t>
            </w:r>
          </w:p>
        </w:tc>
      </w:tr>
    </w:tbl>
    <w:p w14:paraId="235A9862" w14:textId="77777777" w:rsidR="00A3574F" w:rsidRDefault="00A3574F" w:rsidP="00A3574F">
      <w:pPr>
        <w:pStyle w:val="a3"/>
      </w:pPr>
    </w:p>
    <w:tbl>
      <w:tblPr>
        <w:tblStyle w:val="a6"/>
        <w:tblW w:w="0" w:type="auto"/>
        <w:tblLook w:val="04A0" w:firstRow="1" w:lastRow="0" w:firstColumn="1" w:lastColumn="0" w:noHBand="0" w:noVBand="1"/>
      </w:tblPr>
      <w:tblGrid>
        <w:gridCol w:w="9345"/>
      </w:tblGrid>
      <w:tr w:rsidR="00A3574F" w:rsidRPr="00A3574F" w14:paraId="167D6159" w14:textId="77777777" w:rsidTr="00EE544A">
        <w:tc>
          <w:tcPr>
            <w:tcW w:w="9345" w:type="dxa"/>
            <w:vAlign w:val="center"/>
            <w:hideMark/>
          </w:tcPr>
          <w:p w14:paraId="6594BF57" w14:textId="77777777" w:rsidR="00A3574F" w:rsidRPr="00A3574F" w:rsidRDefault="00A3574F" w:rsidP="005F4D7B">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 xml:space="preserve">Альтернативный поток: </w:t>
            </w:r>
            <w:r w:rsidR="005F4D7B">
              <w:rPr>
                <w:rFonts w:ascii="Times New Roman" w:eastAsiaTheme="minorHAnsi" w:hAnsi="Times New Roman" w:cstheme="minorBidi"/>
                <w:sz w:val="28"/>
                <w:u w:val="single"/>
              </w:rPr>
              <w:t>Оформить заявку на покупку автомобиля</w:t>
            </w:r>
            <w:r w:rsidRPr="00A3574F">
              <w:rPr>
                <w:rFonts w:ascii="Times New Roman" w:eastAsiaTheme="minorHAnsi" w:hAnsi="Times New Roman" w:cstheme="minorBidi"/>
                <w:sz w:val="28"/>
                <w:u w:val="single"/>
              </w:rPr>
              <w:t xml:space="preserve">: Отмена заказа </w:t>
            </w:r>
            <w:r w:rsidR="005F4D7B">
              <w:rPr>
                <w:rFonts w:ascii="Times New Roman" w:eastAsiaTheme="minorHAnsi" w:hAnsi="Times New Roman" w:cstheme="minorBidi"/>
                <w:sz w:val="28"/>
                <w:u w:val="single"/>
              </w:rPr>
              <w:t>покупки;</w:t>
            </w:r>
          </w:p>
        </w:tc>
      </w:tr>
      <w:tr w:rsidR="00A3574F" w:rsidRPr="00A3574F" w14:paraId="2DA3249F" w14:textId="77777777" w:rsidTr="00EE544A">
        <w:tc>
          <w:tcPr>
            <w:tcW w:w="9345" w:type="dxa"/>
            <w:vAlign w:val="center"/>
            <w:hideMark/>
          </w:tcPr>
          <w:p w14:paraId="630C46A8"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8FF8521" w14:textId="77777777" w:rsidR="00A3574F" w:rsidRPr="00A3574F" w:rsidRDefault="00A3574F" w:rsidP="005F4D7B">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Отмена заказа </w:t>
            </w:r>
            <w:r w:rsidR="005F4D7B">
              <w:rPr>
                <w:rFonts w:ascii="Times New Roman" w:eastAsiaTheme="minorHAnsi" w:hAnsi="Times New Roman" w:cstheme="minorBidi"/>
                <w:sz w:val="28"/>
              </w:rPr>
              <w:t>покупки</w:t>
            </w:r>
            <w:r w:rsidRPr="00A3574F">
              <w:rPr>
                <w:rFonts w:ascii="Times New Roman" w:eastAsiaTheme="minorHAnsi" w:hAnsi="Times New Roman" w:cstheme="minorBidi"/>
                <w:sz w:val="28"/>
              </w:rPr>
              <w:t xml:space="preserve"> в процессе оформления заказа.</w:t>
            </w:r>
          </w:p>
        </w:tc>
      </w:tr>
      <w:tr w:rsidR="00A3574F" w:rsidRPr="00A3574F" w14:paraId="09F5B7F6" w14:textId="77777777" w:rsidTr="00EE544A">
        <w:tc>
          <w:tcPr>
            <w:tcW w:w="9345" w:type="dxa"/>
            <w:vAlign w:val="center"/>
            <w:hideMark/>
          </w:tcPr>
          <w:p w14:paraId="66C0B53C"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18EFA227" w14:textId="77777777" w:rsidTr="00EE544A">
        <w:tc>
          <w:tcPr>
            <w:tcW w:w="9345" w:type="dxa"/>
            <w:vAlign w:val="center"/>
            <w:hideMark/>
          </w:tcPr>
          <w:p w14:paraId="329F00D4"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4A9536CD" w14:textId="77777777" w:rsidTr="00EE544A">
        <w:tc>
          <w:tcPr>
            <w:tcW w:w="9345" w:type="dxa"/>
            <w:vAlign w:val="center"/>
            <w:hideMark/>
          </w:tcPr>
          <w:p w14:paraId="3C2C838A"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12BF2904" w14:textId="77777777" w:rsidR="00A3574F" w:rsidRPr="00A3574F" w:rsidRDefault="00A3574F" w:rsidP="00AD2649">
            <w:pPr>
              <w:numPr>
                <w:ilvl w:val="0"/>
                <w:numId w:val="1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Выбрана опция отмены заказа.</w:t>
            </w:r>
          </w:p>
        </w:tc>
      </w:tr>
      <w:tr w:rsidR="00A3574F" w:rsidRPr="00A3574F" w14:paraId="3ECF8310" w14:textId="77777777" w:rsidTr="00EE544A">
        <w:tc>
          <w:tcPr>
            <w:tcW w:w="9345" w:type="dxa"/>
            <w:vAlign w:val="center"/>
            <w:hideMark/>
          </w:tcPr>
          <w:p w14:paraId="596420BA"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714859A2" w14:textId="77777777" w:rsidR="00A3574F" w:rsidRPr="00A3574F" w:rsidRDefault="00A3574F" w:rsidP="00AD2649">
            <w:pPr>
              <w:numPr>
                <w:ilvl w:val="0"/>
                <w:numId w:val="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Альтернативный поток начинается на любом шаге (до </w:t>
            </w:r>
            <w:r w:rsidR="005F4D7B">
              <w:rPr>
                <w:rFonts w:ascii="Times New Roman" w:eastAsiaTheme="minorHAnsi" w:hAnsi="Times New Roman" w:cstheme="minorBidi"/>
                <w:sz w:val="28"/>
              </w:rPr>
              <w:t>7</w:t>
            </w:r>
            <w:r w:rsidRPr="00A3574F">
              <w:rPr>
                <w:rFonts w:ascii="Times New Roman" w:eastAsiaTheme="minorHAnsi" w:hAnsi="Times New Roman" w:cstheme="minorBidi"/>
                <w:sz w:val="28"/>
              </w:rPr>
              <w:t>-го) основного потока;</w:t>
            </w:r>
          </w:p>
          <w:p w14:paraId="7FA3826D" w14:textId="77777777" w:rsidR="00A3574F" w:rsidRPr="00A3574F" w:rsidRDefault="00A3574F" w:rsidP="00AD2649">
            <w:pPr>
              <w:numPr>
                <w:ilvl w:val="0"/>
                <w:numId w:val="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возвращает клиента на предыдущую страницу.</w:t>
            </w:r>
          </w:p>
        </w:tc>
      </w:tr>
      <w:tr w:rsidR="00A3574F" w:rsidRPr="00A3574F" w14:paraId="18235A07" w14:textId="77777777" w:rsidTr="00EE544A">
        <w:tc>
          <w:tcPr>
            <w:tcW w:w="9345" w:type="dxa"/>
            <w:vAlign w:val="center"/>
            <w:hideMark/>
          </w:tcPr>
          <w:p w14:paraId="39E3D335"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14:paraId="742A5C49" w14:textId="77777777" w:rsidR="00A3574F" w:rsidRPr="00A3574F" w:rsidRDefault="005F4D7B" w:rsidP="00AD2649">
            <w:pPr>
              <w:numPr>
                <w:ilvl w:val="0"/>
                <w:numId w:val="10"/>
              </w:numPr>
              <w:spacing w:after="0" w:line="240" w:lineRule="auto"/>
              <w:rPr>
                <w:rFonts w:ascii="Times New Roman" w:eastAsiaTheme="minorHAnsi" w:hAnsi="Times New Roman" w:cstheme="minorBidi"/>
                <w:sz w:val="28"/>
              </w:rPr>
            </w:pPr>
            <w:r>
              <w:rPr>
                <w:rFonts w:ascii="Times New Roman" w:eastAsiaTheme="minorHAnsi" w:hAnsi="Times New Roman" w:cstheme="minorBidi"/>
                <w:sz w:val="28"/>
              </w:rPr>
              <w:t>Заказ на покупку</w:t>
            </w:r>
            <w:r w:rsidR="00A3574F" w:rsidRPr="00A3574F">
              <w:rPr>
                <w:rFonts w:ascii="Times New Roman" w:eastAsiaTheme="minorHAnsi" w:hAnsi="Times New Roman" w:cstheme="minorBidi"/>
                <w:sz w:val="28"/>
              </w:rPr>
              <w:t xml:space="preserve"> не оформлен.</w:t>
            </w:r>
          </w:p>
        </w:tc>
      </w:tr>
      <w:tr w:rsidR="00A3574F" w:rsidRPr="00A3574F" w14:paraId="2E2FEAF0" w14:textId="77777777" w:rsidTr="00EE544A">
        <w:tc>
          <w:tcPr>
            <w:tcW w:w="9345" w:type="dxa"/>
            <w:vAlign w:val="center"/>
            <w:hideMark/>
          </w:tcPr>
          <w:p w14:paraId="1F417B9D" w14:textId="77777777" w:rsidR="00A3574F" w:rsidRPr="00A3574F" w:rsidRDefault="00A3574F" w:rsidP="005F4D7B">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 xml:space="preserve">Альтернативный поток: </w:t>
            </w:r>
            <w:r w:rsidR="005F4D7B">
              <w:rPr>
                <w:rFonts w:ascii="Times New Roman" w:eastAsiaTheme="minorHAnsi" w:hAnsi="Times New Roman" w:cstheme="minorBidi"/>
                <w:sz w:val="28"/>
                <w:u w:val="single"/>
              </w:rPr>
              <w:t>Оформить заявку на покупку автомобиля</w:t>
            </w:r>
            <w:r w:rsidR="005F4D7B" w:rsidRPr="00A3574F">
              <w:rPr>
                <w:rFonts w:ascii="Times New Roman" w:eastAsiaTheme="minorHAnsi" w:hAnsi="Times New Roman" w:cstheme="minorBidi"/>
                <w:sz w:val="28"/>
                <w:u w:val="single"/>
              </w:rPr>
              <w:t>:</w:t>
            </w:r>
            <w:r w:rsidRPr="00A3574F">
              <w:rPr>
                <w:rFonts w:ascii="Times New Roman" w:eastAsiaTheme="minorHAnsi" w:hAnsi="Times New Roman" w:cstheme="minorBidi"/>
                <w:sz w:val="28"/>
                <w:u w:val="single"/>
              </w:rPr>
              <w:t xml:space="preserve"> Неудачное оформление заказа </w:t>
            </w:r>
            <w:r w:rsidR="005F4D7B">
              <w:rPr>
                <w:rFonts w:ascii="Times New Roman" w:eastAsiaTheme="minorHAnsi" w:hAnsi="Times New Roman" w:cstheme="minorBidi"/>
                <w:sz w:val="28"/>
                <w:u w:val="single"/>
              </w:rPr>
              <w:t>покупки</w:t>
            </w:r>
          </w:p>
        </w:tc>
      </w:tr>
      <w:tr w:rsidR="00A3574F" w:rsidRPr="00A3574F" w14:paraId="052E1704" w14:textId="77777777" w:rsidTr="00EE544A">
        <w:tc>
          <w:tcPr>
            <w:tcW w:w="9345" w:type="dxa"/>
            <w:vAlign w:val="center"/>
            <w:hideMark/>
          </w:tcPr>
          <w:p w14:paraId="7F54B5CD"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14:paraId="6FCF77A6" w14:textId="77777777" w:rsidR="00A3574F" w:rsidRPr="00A3574F" w:rsidRDefault="00A3574F" w:rsidP="005F4D7B">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 xml:space="preserve">Невозможность заказа </w:t>
            </w:r>
            <w:r w:rsidR="005F4D7B">
              <w:rPr>
                <w:rFonts w:ascii="Times New Roman" w:eastAsiaTheme="minorHAnsi" w:hAnsi="Times New Roman" w:cstheme="minorBidi"/>
                <w:sz w:val="28"/>
              </w:rPr>
              <w:t>покупки</w:t>
            </w:r>
            <w:r w:rsidRPr="00A3574F">
              <w:rPr>
                <w:rFonts w:ascii="Times New Roman" w:eastAsiaTheme="minorHAnsi" w:hAnsi="Times New Roman" w:cstheme="minorBidi"/>
                <w:sz w:val="28"/>
              </w:rPr>
              <w:t xml:space="preserve"> по причинам ошибок передачи данных.</w:t>
            </w:r>
          </w:p>
        </w:tc>
      </w:tr>
      <w:tr w:rsidR="00A3574F" w:rsidRPr="00A3574F" w14:paraId="28D72E60" w14:textId="77777777" w:rsidTr="00EE544A">
        <w:tc>
          <w:tcPr>
            <w:tcW w:w="9345" w:type="dxa"/>
            <w:vAlign w:val="center"/>
            <w:hideMark/>
          </w:tcPr>
          <w:p w14:paraId="5435A3BB"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14:paraId="3EE3E7E5" w14:textId="77777777" w:rsidTr="00EE544A">
        <w:tc>
          <w:tcPr>
            <w:tcW w:w="9345" w:type="dxa"/>
            <w:vAlign w:val="center"/>
            <w:hideMark/>
          </w:tcPr>
          <w:p w14:paraId="621AF2DD"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14:paraId="7ABB924F" w14:textId="77777777" w:rsidTr="00EE544A">
        <w:tc>
          <w:tcPr>
            <w:tcW w:w="9345" w:type="dxa"/>
            <w:vAlign w:val="center"/>
            <w:hideMark/>
          </w:tcPr>
          <w:p w14:paraId="48440D57"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14:paraId="75C09194" w14:textId="77777777" w:rsidR="00A3574F" w:rsidRPr="00A3574F" w:rsidRDefault="00A3574F" w:rsidP="00AD2649">
            <w:pPr>
              <w:numPr>
                <w:ilvl w:val="0"/>
                <w:numId w:val="1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Введены все данные, необходимые </w:t>
            </w:r>
            <w:r w:rsidR="005F4D7B">
              <w:rPr>
                <w:rFonts w:ascii="Times New Roman" w:eastAsiaTheme="minorHAnsi" w:hAnsi="Times New Roman" w:cstheme="minorBidi"/>
                <w:sz w:val="28"/>
              </w:rPr>
              <w:t>для оформления заказа покупки</w:t>
            </w:r>
            <w:r w:rsidRPr="00A3574F">
              <w:rPr>
                <w:rFonts w:ascii="Times New Roman" w:eastAsiaTheme="minorHAnsi" w:hAnsi="Times New Roman" w:cstheme="minorBidi"/>
                <w:sz w:val="28"/>
              </w:rPr>
              <w:t>;</w:t>
            </w:r>
          </w:p>
          <w:p w14:paraId="779DC5D6" w14:textId="77777777" w:rsidR="00A3574F" w:rsidRPr="00A3574F" w:rsidRDefault="00A3574F" w:rsidP="00AD2649">
            <w:pPr>
              <w:numPr>
                <w:ilvl w:val="0"/>
                <w:numId w:val="1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подтвердил введенные данные.</w:t>
            </w:r>
          </w:p>
        </w:tc>
      </w:tr>
      <w:tr w:rsidR="00A3574F" w:rsidRPr="00A3574F" w14:paraId="0B6BAA73" w14:textId="77777777" w:rsidTr="00EE544A">
        <w:tc>
          <w:tcPr>
            <w:tcW w:w="9345" w:type="dxa"/>
            <w:vAlign w:val="center"/>
            <w:hideMark/>
          </w:tcPr>
          <w:p w14:paraId="08E8CC60"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14:paraId="65F53319" w14:textId="77777777" w:rsidR="00A3574F" w:rsidRPr="00A3574F" w:rsidRDefault="00A3574F" w:rsidP="00AD2649">
            <w:pPr>
              <w:numPr>
                <w:ilvl w:val="0"/>
                <w:numId w:val="1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Альтернат</w:t>
            </w:r>
            <w:r w:rsidR="005F4D7B">
              <w:rPr>
                <w:rFonts w:ascii="Times New Roman" w:eastAsiaTheme="minorHAnsi" w:hAnsi="Times New Roman" w:cstheme="minorBidi"/>
                <w:sz w:val="28"/>
              </w:rPr>
              <w:t>ивный поток начинается на шаге 7</w:t>
            </w:r>
            <w:r w:rsidRPr="00A3574F">
              <w:rPr>
                <w:rFonts w:ascii="Times New Roman" w:eastAsiaTheme="minorHAnsi" w:hAnsi="Times New Roman" w:cstheme="minorBidi"/>
                <w:sz w:val="28"/>
              </w:rPr>
              <w:t xml:space="preserve"> основного потока;</w:t>
            </w:r>
          </w:p>
          <w:p w14:paraId="0AB63714" w14:textId="77777777" w:rsidR="00A3574F" w:rsidRPr="00A3574F" w:rsidRDefault="00A3574F" w:rsidP="00AD2649">
            <w:pPr>
              <w:numPr>
                <w:ilvl w:val="0"/>
                <w:numId w:val="1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 xml:space="preserve">Система сообщает Клиенту о неудачном оформлении заказа </w:t>
            </w:r>
            <w:r w:rsidR="005F4D7B">
              <w:rPr>
                <w:rFonts w:ascii="Times New Roman" w:eastAsiaTheme="minorHAnsi" w:hAnsi="Times New Roman" w:cstheme="minorBidi"/>
                <w:sz w:val="28"/>
              </w:rPr>
              <w:t>покупки</w:t>
            </w:r>
            <w:r w:rsidRPr="00A3574F">
              <w:rPr>
                <w:rFonts w:ascii="Times New Roman" w:eastAsiaTheme="minorHAnsi" w:hAnsi="Times New Roman" w:cstheme="minorBidi"/>
                <w:sz w:val="28"/>
              </w:rPr>
              <w:t>;</w:t>
            </w:r>
          </w:p>
        </w:tc>
      </w:tr>
      <w:tr w:rsidR="00A3574F" w:rsidRPr="00A3574F" w14:paraId="39804764" w14:textId="77777777" w:rsidTr="00EE544A">
        <w:tc>
          <w:tcPr>
            <w:tcW w:w="9345" w:type="dxa"/>
            <w:vAlign w:val="center"/>
            <w:hideMark/>
          </w:tcPr>
          <w:p w14:paraId="3C76A963" w14:textId="77777777"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14:paraId="2F4D09DE" w14:textId="77777777" w:rsidR="00A3574F" w:rsidRPr="00A3574F" w:rsidRDefault="00A3574F" w:rsidP="00AD2649">
            <w:pPr>
              <w:numPr>
                <w:ilvl w:val="0"/>
                <w:numId w:val="13"/>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Заказ самовывоза не оформлен.</w:t>
            </w:r>
          </w:p>
        </w:tc>
      </w:tr>
    </w:tbl>
    <w:p w14:paraId="093F9495" w14:textId="77777777" w:rsidR="00A3574F" w:rsidRDefault="00EE544A" w:rsidP="00EE544A">
      <w:pPr>
        <w:pStyle w:val="1"/>
      </w:pPr>
      <w:bookmarkStart w:id="23" w:name="_Toc409631536"/>
      <w:r>
        <w:lastRenderedPageBreak/>
        <w:t>2 Анализ</w:t>
      </w:r>
      <w:bookmarkEnd w:id="23"/>
    </w:p>
    <w:p w14:paraId="6733D605" w14:textId="77777777" w:rsidR="00EE544A" w:rsidRDefault="00EE544A" w:rsidP="00EE544A">
      <w:pPr>
        <w:pStyle w:val="a3"/>
      </w:pPr>
      <w:r>
        <w:t xml:space="preserve">Этап анализа при разработке программного обеспечения является основным этапом при использовании тяжеловесных методологий разработки.  На данном этапе полученные на шаге выявления требований функциональные требования к программной системе представляются в виде отношений между классами предметной области. Создается аналитическая модель предметной области путем выявления классов и отношений между ними. При создании аналитической модели крайне важно ограничиться лишь теми классами, которые являются частью словаря предметной области. Это поможет сделать её кратким, простым и понятным описанием поведения системы </w:t>
      </w:r>
      <w:r w:rsidRPr="00D068DF">
        <w:t>[</w:t>
      </w:r>
      <w:r w:rsidR="00C159EF">
        <w:t>3,</w:t>
      </w:r>
      <w:r w:rsidR="00831665">
        <w:t xml:space="preserve"> </w:t>
      </w:r>
      <w:r w:rsidR="00831665">
        <w:rPr>
          <w:lang w:val="en-US"/>
        </w:rPr>
        <w:t>c</w:t>
      </w:r>
      <w:r w:rsidR="00831665">
        <w:t>. 144-145</w:t>
      </w:r>
      <w:r w:rsidRPr="00D068DF">
        <w:t>]</w:t>
      </w:r>
      <w:r>
        <w:t>.</w:t>
      </w:r>
    </w:p>
    <w:p w14:paraId="4AA65901" w14:textId="77777777" w:rsidR="00EE544A" w:rsidRDefault="00EE544A" w:rsidP="00EE544A">
      <w:pPr>
        <w:pStyle w:val="a3"/>
      </w:pPr>
      <w:r>
        <w:t>Классы анализа должны представлять собой четкую абстракцию предметной области и должны проецироваться на реальные бизнес-понятия предметной области.</w:t>
      </w:r>
    </w:p>
    <w:p w14:paraId="6AB1575F" w14:textId="77777777" w:rsidR="00EE544A" w:rsidRDefault="00EE544A" w:rsidP="00EE544A">
      <w:pPr>
        <w:pStyle w:val="a3"/>
      </w:pPr>
      <w:r>
        <w:t>Данная программная система состоит из четырех логических модулей, каждый из которых содержит классы, соответствующие определенным логическим аспектам поведения системы: это классы, содержащ</w:t>
      </w:r>
      <w:r w:rsidR="00A9693B">
        <w:t>ие в себе информацию о филиалах</w:t>
      </w:r>
      <w:r>
        <w:t xml:space="preserve"> города, необходимые для оформления заказов; классы, содержащие информацию о </w:t>
      </w:r>
      <w:r w:rsidR="00A9693B">
        <w:t>автомобилях</w:t>
      </w:r>
      <w:r>
        <w:t xml:space="preserve">, предлагаемых в </w:t>
      </w:r>
      <w:r w:rsidR="00A9693B">
        <w:t>списках данных филиалов</w:t>
      </w:r>
      <w:r>
        <w:t xml:space="preserve">; классы, описывающие заказ, который клиенты могут оформить в существующих заведениях; </w:t>
      </w:r>
      <w:r w:rsidRPr="00DB07F2">
        <w:t xml:space="preserve">Общая схема диаграммы классов анализа представлена в приложении </w:t>
      </w:r>
      <w:r w:rsidR="00DB07F2">
        <w:t>В</w:t>
      </w:r>
      <w:r w:rsidRPr="00DB07F2">
        <w:t>.</w:t>
      </w:r>
    </w:p>
    <w:p w14:paraId="3071D9D0" w14:textId="77777777" w:rsidR="00EE544A" w:rsidRDefault="004B01D7" w:rsidP="00EE544A">
      <w:pPr>
        <w:pStyle w:val="2"/>
      </w:pPr>
      <w:bookmarkStart w:id="24" w:name="_Toc409631537"/>
      <w:r>
        <w:t>2.1</w:t>
      </w:r>
      <w:r w:rsidR="00EE544A">
        <w:t xml:space="preserve"> Диаграмма классов анализа</w:t>
      </w:r>
      <w:bookmarkEnd w:id="24"/>
    </w:p>
    <w:p w14:paraId="1ABDD589" w14:textId="52B986D0" w:rsidR="00EE544A" w:rsidRDefault="00EE544A" w:rsidP="00EE544A">
      <w:pPr>
        <w:pStyle w:val="a3"/>
      </w:pPr>
      <w:r>
        <w:t>На</w:t>
      </w:r>
      <w:r w:rsidR="009219B5">
        <w:t xml:space="preserve"> рис. </w:t>
      </w:r>
      <w:r w:rsidR="00971375">
        <w:t>2</w:t>
      </w:r>
      <w:r w:rsidR="00427614">
        <w:t xml:space="preserve"> </w:t>
      </w:r>
      <w:r>
        <w:t>представлена диаграммы классов, описывающая классы, хранящие</w:t>
      </w:r>
      <w:r w:rsidR="00971375">
        <w:t xml:space="preserve"> в себе информацию си</w:t>
      </w:r>
      <w:r>
        <w:t>стемы.</w:t>
      </w:r>
    </w:p>
    <w:p w14:paraId="7FB59B7E" w14:textId="77777777" w:rsidR="00FA790F" w:rsidRDefault="00971375" w:rsidP="00FA790F">
      <w:pPr>
        <w:pStyle w:val="a3"/>
        <w:keepNext/>
        <w:ind w:firstLine="0"/>
        <w:jc w:val="center"/>
      </w:pPr>
      <w:r>
        <w:rPr>
          <w:noProof/>
          <w:lang w:eastAsia="ru-RU"/>
        </w:rPr>
        <w:lastRenderedPageBreak/>
        <w:drawing>
          <wp:inline distT="0" distB="0" distL="0" distR="0" wp14:anchorId="7819A198" wp14:editId="0A59294D">
            <wp:extent cx="5940425" cy="32658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65805"/>
                    </a:xfrm>
                    <a:prstGeom prst="rect">
                      <a:avLst/>
                    </a:prstGeom>
                  </pic:spPr>
                </pic:pic>
              </a:graphicData>
            </a:graphic>
          </wp:inline>
        </w:drawing>
      </w:r>
    </w:p>
    <w:p w14:paraId="751B2FD9" w14:textId="555910C4" w:rsidR="00EE544A" w:rsidRDefault="00FA790F" w:rsidP="00FA790F">
      <w:pPr>
        <w:pStyle w:val="a5"/>
      </w:pPr>
      <w:bookmarkStart w:id="25" w:name="_Ref406950899"/>
      <w:r>
        <w:t xml:space="preserve">Рис.  </w:t>
      </w:r>
      <w:bookmarkEnd w:id="25"/>
      <w:r w:rsidR="00971375">
        <w:t>2</w:t>
      </w:r>
      <w:r w:rsidR="00027414">
        <w:t>. Д</w:t>
      </w:r>
      <w:r>
        <w:t>иаграмм</w:t>
      </w:r>
      <w:r w:rsidR="00027414">
        <w:t>а</w:t>
      </w:r>
      <w:r>
        <w:t xml:space="preserve"> классов анализа</w:t>
      </w:r>
    </w:p>
    <w:p w14:paraId="2F079A6F" w14:textId="474A5CB1" w:rsidR="00971375" w:rsidRPr="00971375" w:rsidRDefault="00971375" w:rsidP="00971375">
      <w:pPr>
        <w:spacing w:after="0" w:line="360" w:lineRule="auto"/>
        <w:ind w:firstLine="709"/>
        <w:contextualSpacing/>
        <w:jc w:val="both"/>
        <w:rPr>
          <w:rFonts w:ascii="Times New Roman" w:hAnsi="Times New Roman"/>
          <w:sz w:val="28"/>
        </w:rPr>
      </w:pPr>
      <w:r w:rsidRPr="00971375">
        <w:rPr>
          <w:rFonts w:ascii="Times New Roman" w:hAnsi="Times New Roman"/>
          <w:sz w:val="28"/>
          <w:szCs w:val="28"/>
        </w:rPr>
        <w:t xml:space="preserve">Как видно на </w:t>
      </w:r>
      <w:r w:rsidR="009219B5">
        <w:rPr>
          <w:rFonts w:ascii="Times New Roman" w:hAnsi="Times New Roman"/>
          <w:sz w:val="28"/>
          <w:szCs w:val="28"/>
        </w:rPr>
        <w:t xml:space="preserve">рис. </w:t>
      </w:r>
      <w:r w:rsidR="00360387">
        <w:fldChar w:fldCharType="begin"/>
      </w:r>
      <w:r w:rsidR="00360387">
        <w:instrText xml:space="preserve"> REF _Ref406950899 \h  \* MERGEFORMAT </w:instrText>
      </w:r>
      <w:r w:rsidR="00360387">
        <w:fldChar w:fldCharType="end"/>
      </w:r>
      <w:r w:rsidRPr="00971375">
        <w:rPr>
          <w:rFonts w:ascii="Times New Roman" w:hAnsi="Times New Roman"/>
          <w:sz w:val="28"/>
          <w:szCs w:val="28"/>
        </w:rPr>
        <w:t>2 представлены</w:t>
      </w:r>
      <w:r w:rsidRPr="00971375">
        <w:rPr>
          <w:rFonts w:ascii="Times New Roman" w:hAnsi="Times New Roman"/>
          <w:sz w:val="28"/>
        </w:rPr>
        <w:t>, классы анализа</w:t>
      </w:r>
      <w:r>
        <w:rPr>
          <w:rFonts w:ascii="Times New Roman" w:hAnsi="Times New Roman"/>
          <w:sz w:val="28"/>
        </w:rPr>
        <w:t>, которые</w:t>
      </w:r>
      <w:r w:rsidRPr="00971375">
        <w:rPr>
          <w:rFonts w:ascii="Times New Roman" w:hAnsi="Times New Roman"/>
          <w:sz w:val="28"/>
        </w:rPr>
        <w:t xml:space="preserve"> содержит в себе только базисные классы, </w:t>
      </w:r>
      <w:r>
        <w:rPr>
          <w:rFonts w:ascii="Times New Roman" w:hAnsi="Times New Roman"/>
          <w:sz w:val="28"/>
        </w:rPr>
        <w:t xml:space="preserve">так называемые </w:t>
      </w:r>
      <w:r w:rsidRPr="00971375">
        <w:rPr>
          <w:rFonts w:ascii="Times New Roman" w:hAnsi="Times New Roman"/>
          <w:sz w:val="28"/>
        </w:rPr>
        <w:t>классы сущностей, а также отношения между ними.</w:t>
      </w:r>
    </w:p>
    <w:p w14:paraId="51BC5EE1" w14:textId="77777777" w:rsidR="00971375" w:rsidRDefault="00971375" w:rsidP="0097137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Основным </w:t>
      </w:r>
      <w:r w:rsidRPr="00971375">
        <w:rPr>
          <w:rFonts w:ascii="Times New Roman" w:hAnsi="Times New Roman"/>
          <w:sz w:val="28"/>
          <w:szCs w:val="28"/>
        </w:rPr>
        <w:t xml:space="preserve">классом является </w:t>
      </w:r>
      <w:r>
        <w:rPr>
          <w:rFonts w:ascii="Times New Roman" w:hAnsi="Times New Roman"/>
          <w:sz w:val="28"/>
          <w:szCs w:val="28"/>
        </w:rPr>
        <w:t xml:space="preserve">«Пользователь», содержащая в себе атрибуты: </w:t>
      </w:r>
    </w:p>
    <w:p w14:paraId="4290AD50"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Фамилия;</w:t>
      </w:r>
    </w:p>
    <w:p w14:paraId="48BA490E" w14:textId="4BFBE290" w:rsidR="00971375" w:rsidRPr="00092AD4" w:rsidRDefault="00971375" w:rsidP="00092AD4">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Имя;</w:t>
      </w:r>
    </w:p>
    <w:p w14:paraId="2D9185B7"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Электронную почту;</w:t>
      </w:r>
    </w:p>
    <w:p w14:paraId="42C378F9"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Логин;</w:t>
      </w:r>
    </w:p>
    <w:p w14:paraId="6004CAD6" w14:textId="77777777" w:rsidR="00971375" w:rsidRDefault="00971375" w:rsidP="00AD2649">
      <w:pPr>
        <w:pStyle w:val="a4"/>
        <w:numPr>
          <w:ilvl w:val="0"/>
          <w:numId w:val="28"/>
        </w:numPr>
        <w:spacing w:after="0" w:line="360" w:lineRule="auto"/>
        <w:jc w:val="both"/>
        <w:rPr>
          <w:rFonts w:ascii="Times New Roman" w:hAnsi="Times New Roman"/>
          <w:sz w:val="28"/>
          <w:szCs w:val="28"/>
        </w:rPr>
      </w:pPr>
      <w:r>
        <w:rPr>
          <w:rFonts w:ascii="Times New Roman" w:hAnsi="Times New Roman"/>
          <w:sz w:val="28"/>
          <w:szCs w:val="28"/>
        </w:rPr>
        <w:t>Пароль;</w:t>
      </w:r>
    </w:p>
    <w:p w14:paraId="32E6608A"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Под «Пользователем» система понимает,</w:t>
      </w:r>
      <w:r w:rsidRPr="00971375">
        <w:rPr>
          <w:rFonts w:ascii="Times New Roman" w:hAnsi="Times New Roman"/>
          <w:sz w:val="28"/>
          <w:szCs w:val="28"/>
        </w:rPr>
        <w:t xml:space="preserve"> как заказчики</w:t>
      </w:r>
      <w:r w:rsidR="00AA3273">
        <w:rPr>
          <w:rFonts w:ascii="Times New Roman" w:hAnsi="Times New Roman"/>
          <w:sz w:val="28"/>
          <w:szCs w:val="28"/>
        </w:rPr>
        <w:t>(</w:t>
      </w:r>
      <w:r w:rsidRPr="00971375">
        <w:rPr>
          <w:rFonts w:ascii="Times New Roman" w:hAnsi="Times New Roman"/>
          <w:sz w:val="28"/>
          <w:szCs w:val="28"/>
        </w:rPr>
        <w:t>клиенты</w:t>
      </w:r>
      <w:r w:rsidR="00AA3273">
        <w:rPr>
          <w:rFonts w:ascii="Times New Roman" w:hAnsi="Times New Roman"/>
          <w:sz w:val="28"/>
          <w:szCs w:val="28"/>
        </w:rPr>
        <w:t>)</w:t>
      </w:r>
      <w:r w:rsidRPr="00971375">
        <w:rPr>
          <w:rFonts w:ascii="Times New Roman" w:hAnsi="Times New Roman"/>
          <w:sz w:val="28"/>
          <w:szCs w:val="28"/>
        </w:rPr>
        <w:t xml:space="preserve">, так и персонал (в том числе и менеджер по заказам), отвечающий за работу данного автосервиса. «Пользователь» может </w:t>
      </w:r>
      <w:r w:rsidR="00AA3273">
        <w:rPr>
          <w:rFonts w:ascii="Times New Roman" w:hAnsi="Times New Roman"/>
          <w:sz w:val="28"/>
          <w:szCs w:val="28"/>
        </w:rPr>
        <w:t>оставить</w:t>
      </w:r>
      <w:r w:rsidRPr="00971375">
        <w:rPr>
          <w:rFonts w:ascii="Times New Roman" w:hAnsi="Times New Roman"/>
          <w:sz w:val="28"/>
          <w:szCs w:val="28"/>
        </w:rPr>
        <w:t xml:space="preserve"> отзыв, записаться </w:t>
      </w:r>
      <w:r w:rsidR="00AA3273" w:rsidRPr="00AA3273">
        <w:rPr>
          <w:rFonts w:ascii="Times New Roman" w:hAnsi="Times New Roman"/>
          <w:sz w:val="28"/>
          <w:szCs w:val="28"/>
        </w:rPr>
        <w:t>на техническое обслуживание</w:t>
      </w:r>
      <w:r w:rsidRPr="00971375">
        <w:rPr>
          <w:rFonts w:ascii="Times New Roman" w:hAnsi="Times New Roman"/>
          <w:sz w:val="28"/>
          <w:szCs w:val="28"/>
        </w:rPr>
        <w:t xml:space="preserve"> и тест-драйв, а также оформить заказ</w:t>
      </w:r>
      <w:r w:rsidR="00AA3273">
        <w:rPr>
          <w:rFonts w:ascii="Times New Roman" w:hAnsi="Times New Roman"/>
          <w:sz w:val="28"/>
          <w:szCs w:val="28"/>
        </w:rPr>
        <w:t xml:space="preserve"> на покупку автомобиля</w:t>
      </w:r>
      <w:r w:rsidRPr="00971375">
        <w:rPr>
          <w:rFonts w:ascii="Times New Roman" w:hAnsi="Times New Roman"/>
          <w:sz w:val="28"/>
          <w:szCs w:val="28"/>
        </w:rPr>
        <w:t>.</w:t>
      </w:r>
      <w:r w:rsidR="00AA3273">
        <w:rPr>
          <w:rFonts w:ascii="Times New Roman" w:hAnsi="Times New Roman"/>
          <w:sz w:val="28"/>
          <w:szCs w:val="28"/>
        </w:rPr>
        <w:t xml:space="preserve"> Исходя из всего выше сказанного, мы имеем,</w:t>
      </w:r>
      <w:r w:rsidRPr="00971375">
        <w:rPr>
          <w:rFonts w:ascii="Times New Roman" w:hAnsi="Times New Roman"/>
          <w:sz w:val="28"/>
          <w:szCs w:val="28"/>
        </w:rPr>
        <w:t xml:space="preserve"> такие </w:t>
      </w:r>
      <w:r w:rsidR="00AA3273">
        <w:rPr>
          <w:rFonts w:ascii="Times New Roman" w:hAnsi="Times New Roman"/>
          <w:sz w:val="28"/>
          <w:szCs w:val="28"/>
        </w:rPr>
        <w:t xml:space="preserve">сущности, как </w:t>
      </w:r>
      <w:r w:rsidRPr="00971375">
        <w:rPr>
          <w:rFonts w:ascii="Times New Roman" w:hAnsi="Times New Roman"/>
          <w:sz w:val="28"/>
          <w:szCs w:val="28"/>
        </w:rPr>
        <w:t xml:space="preserve"> «Отзыв», «Техосмотр», «Тест-драйв», «Заказ».</w:t>
      </w:r>
    </w:p>
    <w:p w14:paraId="4B125E15"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lastRenderedPageBreak/>
        <w:t>У «Отзыва» есть атрибут «Текст», что в реализации будет представлять мнение клиента.</w:t>
      </w:r>
    </w:p>
    <w:p w14:paraId="1AB01E34"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«Техосмотр» содержит атрибуты – «Дата оформления», «Дата выполнения», «Регистрационный номер», «Пробег», «Год выпуска».</w:t>
      </w:r>
    </w:p>
    <w:p w14:paraId="71836ACF"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«Тест-драйв» же имеет два свойства: «Дата оформления» и «Дата выполнения».</w:t>
      </w:r>
    </w:p>
    <w:p w14:paraId="59A570B2"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Эти четыре класса связывает отношение</w:t>
      </w:r>
      <w:r w:rsidR="00AA3273">
        <w:rPr>
          <w:rFonts w:ascii="Times New Roman" w:hAnsi="Times New Roman"/>
          <w:sz w:val="28"/>
          <w:szCs w:val="28"/>
        </w:rPr>
        <w:t xml:space="preserve"> 1: М</w:t>
      </w:r>
      <w:r w:rsidRPr="00971375">
        <w:rPr>
          <w:rFonts w:ascii="Times New Roman" w:hAnsi="Times New Roman"/>
          <w:sz w:val="28"/>
          <w:szCs w:val="28"/>
        </w:rPr>
        <w:t xml:space="preserve"> (включая класс «Заказ»).</w:t>
      </w:r>
    </w:p>
    <w:p w14:paraId="3AE15347" w14:textId="77777777" w:rsidR="00971375" w:rsidRP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В «Техосмотр» входит класс «Тип обслуживания», который является справо</w:t>
      </w:r>
      <w:r w:rsidR="00AA3273">
        <w:rPr>
          <w:rFonts w:ascii="Times New Roman" w:hAnsi="Times New Roman"/>
          <w:sz w:val="28"/>
          <w:szCs w:val="28"/>
        </w:rPr>
        <w:t xml:space="preserve">чником с постоянными значениями и имеет атрибуты, такие как </w:t>
      </w:r>
      <w:r w:rsidRPr="00971375">
        <w:rPr>
          <w:rFonts w:ascii="Times New Roman" w:hAnsi="Times New Roman"/>
          <w:sz w:val="28"/>
          <w:szCs w:val="28"/>
        </w:rPr>
        <w:t xml:space="preserve"> «Номер заказа», «Автомобиль», «Цена», «Дата создания», «Дата выполнения», «Статус заказа». За подтверждение заказов отвечает </w:t>
      </w:r>
      <w:r w:rsidR="00AA3273">
        <w:rPr>
          <w:rFonts w:ascii="Times New Roman" w:hAnsi="Times New Roman"/>
          <w:sz w:val="28"/>
          <w:szCs w:val="28"/>
        </w:rPr>
        <w:t>«</w:t>
      </w:r>
      <w:r w:rsidRPr="00971375">
        <w:rPr>
          <w:rFonts w:ascii="Times New Roman" w:hAnsi="Times New Roman"/>
          <w:sz w:val="28"/>
          <w:szCs w:val="28"/>
        </w:rPr>
        <w:t>Пользователь</w:t>
      </w:r>
      <w:r w:rsidR="00AA3273">
        <w:rPr>
          <w:rFonts w:ascii="Times New Roman" w:hAnsi="Times New Roman"/>
          <w:sz w:val="28"/>
          <w:szCs w:val="28"/>
        </w:rPr>
        <w:t xml:space="preserve">», т.е. </w:t>
      </w:r>
      <w:r w:rsidRPr="00971375">
        <w:rPr>
          <w:rFonts w:ascii="Times New Roman" w:hAnsi="Times New Roman"/>
          <w:sz w:val="28"/>
          <w:szCs w:val="28"/>
        </w:rPr>
        <w:t xml:space="preserve"> «Менеджер по заказам». Также присутс</w:t>
      </w:r>
      <w:r w:rsidR="00AA3273">
        <w:rPr>
          <w:rFonts w:ascii="Times New Roman" w:hAnsi="Times New Roman"/>
          <w:sz w:val="28"/>
          <w:szCs w:val="28"/>
        </w:rPr>
        <w:t>твует метод «Подтвердить авто</w:t>
      </w:r>
      <w:r w:rsidRPr="00971375">
        <w:rPr>
          <w:rFonts w:ascii="Times New Roman" w:hAnsi="Times New Roman"/>
          <w:sz w:val="28"/>
          <w:szCs w:val="28"/>
        </w:rPr>
        <w:t>».</w:t>
      </w:r>
    </w:p>
    <w:p w14:paraId="714492DF" w14:textId="77777777" w:rsidR="00971375" w:rsidRDefault="00971375" w:rsidP="00971375">
      <w:pPr>
        <w:spacing w:after="0" w:line="360" w:lineRule="auto"/>
        <w:ind w:firstLine="709"/>
        <w:contextualSpacing/>
        <w:jc w:val="both"/>
        <w:rPr>
          <w:rFonts w:ascii="Times New Roman" w:hAnsi="Times New Roman"/>
          <w:sz w:val="28"/>
          <w:szCs w:val="28"/>
        </w:rPr>
      </w:pPr>
      <w:r w:rsidRPr="00971375">
        <w:rPr>
          <w:rFonts w:ascii="Times New Roman" w:hAnsi="Times New Roman"/>
          <w:sz w:val="28"/>
          <w:szCs w:val="28"/>
        </w:rPr>
        <w:t>Классы «Статус» и «Автомобиль» соединены внешним ключом с классом «Заказ». «Статус» содержит в себе конкретные значения: «Подтверждён», «Отклонён», «Принят», «Выполнен».</w:t>
      </w:r>
    </w:p>
    <w:p w14:paraId="6EC36B2C" w14:textId="77777777" w:rsidR="00800DAB" w:rsidRPr="00800DAB" w:rsidRDefault="00800DAB" w:rsidP="00800DAB">
      <w:pPr>
        <w:spacing w:after="0" w:line="360" w:lineRule="auto"/>
        <w:ind w:firstLine="709"/>
        <w:contextualSpacing/>
        <w:jc w:val="both"/>
        <w:rPr>
          <w:rFonts w:ascii="Times New Roman" w:hAnsi="Times New Roman"/>
          <w:sz w:val="28"/>
          <w:szCs w:val="28"/>
        </w:rPr>
      </w:pPr>
      <w:r w:rsidRPr="00800DAB">
        <w:rPr>
          <w:rFonts w:ascii="Times New Roman" w:hAnsi="Times New Roman"/>
          <w:sz w:val="28"/>
          <w:szCs w:val="28"/>
        </w:rPr>
        <w:t>«Автомобиль» имеет атрибуты «Цена», «Описание», «Цвет», «Комплектация». Присутствуют внешние связи с классами «Дилер», состоящего из «Адреса» и «Страны», и «Комплектация», имеющий значения-константы: «Базовая», «Средняя», «Максимальная», а также на справочник «Модель», указывающий модели автомобилей, которые есть в наличии.</w:t>
      </w:r>
    </w:p>
    <w:p w14:paraId="59F3620E" w14:textId="77777777" w:rsidR="00800DAB" w:rsidRPr="00800DAB" w:rsidRDefault="00800DAB" w:rsidP="00800DAB">
      <w:pPr>
        <w:spacing w:after="0" w:line="360" w:lineRule="auto"/>
        <w:ind w:firstLine="709"/>
        <w:contextualSpacing/>
        <w:jc w:val="both"/>
        <w:rPr>
          <w:rFonts w:ascii="Times New Roman" w:hAnsi="Times New Roman"/>
          <w:sz w:val="28"/>
          <w:szCs w:val="28"/>
        </w:rPr>
      </w:pPr>
      <w:r w:rsidRPr="00800DAB">
        <w:rPr>
          <w:rFonts w:ascii="Times New Roman" w:hAnsi="Times New Roman"/>
          <w:sz w:val="28"/>
          <w:szCs w:val="28"/>
        </w:rPr>
        <w:t>«Модель», в свою очередь, соединена со справочником «Марка», где перечислены все марки автомобилей. Определённую (то есть выбранную) «Модель» можно отправить на «Техосмотр», о чём говорит соответствующая связь.</w:t>
      </w:r>
    </w:p>
    <w:p w14:paraId="6905A2A7" w14:textId="77777777" w:rsidR="00800DAB" w:rsidRPr="00971375" w:rsidRDefault="00800DAB" w:rsidP="00971375">
      <w:pPr>
        <w:spacing w:after="0" w:line="360" w:lineRule="auto"/>
        <w:ind w:firstLine="709"/>
        <w:contextualSpacing/>
        <w:jc w:val="both"/>
        <w:rPr>
          <w:rFonts w:ascii="Times New Roman" w:hAnsi="Times New Roman"/>
          <w:sz w:val="28"/>
          <w:szCs w:val="28"/>
        </w:rPr>
      </w:pPr>
    </w:p>
    <w:p w14:paraId="183DCC45" w14:textId="77777777" w:rsidR="004B01D7" w:rsidRDefault="004B01D7" w:rsidP="004B01D7">
      <w:pPr>
        <w:pStyle w:val="2"/>
      </w:pPr>
      <w:bookmarkStart w:id="26" w:name="_Toc409631538"/>
      <w:r>
        <w:t>2.2 Диаграмма состояний</w:t>
      </w:r>
      <w:bookmarkEnd w:id="26"/>
    </w:p>
    <w:p w14:paraId="15D22040" w14:textId="77777777" w:rsidR="009D65ED" w:rsidRDefault="009D65ED" w:rsidP="009D65ED">
      <w:pPr>
        <w:pStyle w:val="a3"/>
      </w:pPr>
      <w:r>
        <w:t>Классом, изменяющимся динамически</w:t>
      </w:r>
      <w:r w:rsidR="00E17DFA">
        <w:t>,</w:t>
      </w:r>
      <w:r>
        <w:t xml:space="preserve"> в данной системе является только класс «Заказ», экземпляр которого изменят свое состояние в процессе своего существования в данной системе.</w:t>
      </w:r>
    </w:p>
    <w:p w14:paraId="392BFF08" w14:textId="77777777" w:rsidR="009D65ED" w:rsidRDefault="00E17DFA" w:rsidP="009D65ED">
      <w:pPr>
        <w:pStyle w:val="a3"/>
      </w:pPr>
      <w:r>
        <w:lastRenderedPageBreak/>
        <w:t>Динамическое изменение</w:t>
      </w:r>
      <w:r w:rsidR="009D65ED">
        <w:t xml:space="preserve"> состояния класса описывается с помощью диаграммы конечных автоматов. Данные диаграммы могут применяться как для описания жизненного цикла класса анализа, так и для описания поведения проектного класса. Построение диаграммы конечных автоматов применяется обычно на конечных этапах анализа или проектирования, что позволяет максимально подробно уточнить поведение того или иного класса </w:t>
      </w:r>
      <w:r w:rsidR="009D65ED" w:rsidRPr="00E91C5E">
        <w:t>[</w:t>
      </w:r>
      <w:r w:rsidR="00C159EF">
        <w:t xml:space="preserve">3, с. </w:t>
      </w:r>
      <w:r w:rsidR="009D65ED">
        <w:t>474-475</w:t>
      </w:r>
      <w:r w:rsidR="009D65ED" w:rsidRPr="00E91C5E">
        <w:t>]</w:t>
      </w:r>
      <w:r w:rsidR="009D65ED">
        <w:t>.</w:t>
      </w:r>
    </w:p>
    <w:p w14:paraId="67E3B031" w14:textId="0E5CBA20" w:rsidR="004B01D7" w:rsidRDefault="009D65ED" w:rsidP="009D65ED">
      <w:pPr>
        <w:pStyle w:val="a3"/>
      </w:pPr>
      <w:r>
        <w:t xml:space="preserve">На </w:t>
      </w:r>
      <w:r w:rsidR="009219B5">
        <w:t xml:space="preserve">рис. </w:t>
      </w:r>
      <w:r w:rsidR="00E02283">
        <w:fldChar w:fldCharType="begin"/>
      </w:r>
      <w:r w:rsidR="00427614">
        <w:instrText xml:space="preserve"> REF _Ref406951039 \h </w:instrText>
      </w:r>
      <w:r w:rsidR="00E02283">
        <w:fldChar w:fldCharType="end"/>
      </w:r>
      <w:r w:rsidR="00800DAB">
        <w:t>3</w:t>
      </w:r>
      <w:r w:rsidR="00427614">
        <w:t xml:space="preserve"> </w:t>
      </w:r>
      <w:r>
        <w:t>представлена диаграмма конечных автоматов для класса «Заказ» данной системы.</w:t>
      </w:r>
    </w:p>
    <w:p w14:paraId="24EB4349" w14:textId="77777777" w:rsidR="00FA790F" w:rsidRDefault="00D11228" w:rsidP="00FA790F">
      <w:pPr>
        <w:pStyle w:val="a3"/>
        <w:keepNext/>
        <w:ind w:firstLine="0"/>
        <w:jc w:val="center"/>
      </w:pPr>
      <w:r w:rsidRPr="00D11228">
        <w:rPr>
          <w:noProof/>
          <w:lang w:eastAsia="ru-RU"/>
        </w:rPr>
        <w:drawing>
          <wp:inline distT="0" distB="0" distL="0" distR="0" wp14:anchorId="199223CD" wp14:editId="16742520">
            <wp:extent cx="5940425" cy="25528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552855"/>
                    </a:xfrm>
                    <a:prstGeom prst="rect">
                      <a:avLst/>
                    </a:prstGeom>
                    <a:noFill/>
                    <a:ln>
                      <a:noFill/>
                    </a:ln>
                  </pic:spPr>
                </pic:pic>
              </a:graphicData>
            </a:graphic>
          </wp:inline>
        </w:drawing>
      </w:r>
    </w:p>
    <w:p w14:paraId="7081082E" w14:textId="77777777" w:rsidR="009D65ED" w:rsidRDefault="00FA790F" w:rsidP="00FA790F">
      <w:pPr>
        <w:pStyle w:val="a5"/>
      </w:pPr>
      <w:bookmarkStart w:id="27" w:name="_Ref406951039"/>
      <w:r>
        <w:t xml:space="preserve">Рис.  </w:t>
      </w:r>
      <w:bookmarkEnd w:id="27"/>
      <w:r w:rsidR="00800DAB">
        <w:t>3</w:t>
      </w:r>
      <w:r>
        <w:t>. Диаграмма конечных автоматов класса «Заказ»</w:t>
      </w:r>
    </w:p>
    <w:p w14:paraId="2123C38D" w14:textId="0EC15D74" w:rsidR="009D65ED" w:rsidRDefault="009D65ED" w:rsidP="009D65ED">
      <w:pPr>
        <w:pStyle w:val="a3"/>
      </w:pPr>
      <w:r>
        <w:t>Как видно на</w:t>
      </w:r>
      <w:r w:rsidR="00427614">
        <w:t xml:space="preserve"> </w:t>
      </w:r>
      <w:r w:rsidR="009219B5">
        <w:t xml:space="preserve">рис. </w:t>
      </w:r>
      <w:r w:rsidR="00800DAB">
        <w:t>3</w:t>
      </w:r>
      <w:r>
        <w:t>, класс «Заказ» может находиться в 4-х состояниях: на рассмотрении, выполняется, отменен и выполнен.</w:t>
      </w:r>
    </w:p>
    <w:p w14:paraId="7411AEFE" w14:textId="77777777" w:rsidR="009D65ED" w:rsidRDefault="009D65ED" w:rsidP="009D65ED">
      <w:pPr>
        <w:pStyle w:val="a3"/>
      </w:pPr>
      <w:r>
        <w:t>При оформлении заказа происходит создание экземпляра класса «Заказ», вызывается функция оформления заказа, которая автоматически переводит его в состояние на рассмотрении.</w:t>
      </w:r>
    </w:p>
    <w:p w14:paraId="65733E02" w14:textId="77777777" w:rsidR="009D65ED" w:rsidRDefault="009D65ED" w:rsidP="009D65ED">
      <w:pPr>
        <w:pStyle w:val="a3"/>
      </w:pPr>
      <w:r>
        <w:t>Из состояния заказа «на рассмотрении» перевести в любое другое состояние класс может экземпляр класса «Работник</w:t>
      </w:r>
      <w:r w:rsidR="00800DAB">
        <w:t>Филиала</w:t>
      </w:r>
      <w:r>
        <w:t xml:space="preserve">», который переводит его либо в состояние «Выполняется», либо в состояние «Отменен». Это зависит от того, смог ли клиент подтвердить то, что он сделал заказ в данном заведении. Это может быть осуществлено с помощью </w:t>
      </w:r>
      <w:r>
        <w:lastRenderedPageBreak/>
        <w:t>оставленного клиентом номера мобильного телефона, однако это никак не регламентируется в разрабатываемой системе.</w:t>
      </w:r>
    </w:p>
    <w:p w14:paraId="111EB6C2" w14:textId="77777777" w:rsidR="009D65ED" w:rsidRDefault="009D65ED" w:rsidP="009D65ED">
      <w:pPr>
        <w:pStyle w:val="a3"/>
      </w:pPr>
      <w:r>
        <w:t>Из состояния «</w:t>
      </w:r>
      <w:r w:rsidR="00E17DFA">
        <w:t>В</w:t>
      </w:r>
      <w:r>
        <w:t>ыполняется» заказ может быть переведен в состояние «Выполнен» автоматически, после того, как текущая дата будет больше даты</w:t>
      </w:r>
      <w:r w:rsidR="00D12530">
        <w:t xml:space="preserve"> исполнения заказа.</w:t>
      </w:r>
    </w:p>
    <w:p w14:paraId="6255F6C2" w14:textId="77777777" w:rsidR="00D63C4B" w:rsidRDefault="00D63C4B" w:rsidP="009D65ED">
      <w:pPr>
        <w:pStyle w:val="a3"/>
      </w:pPr>
      <w:r>
        <w:t xml:space="preserve">В данной системе присутствуют жесткие ограничения по изменению состояния заказа. Из состояния заказа «Отменен», если он переведен в него сотрудником заведения, заказ может быть только удален, но не переведен в состояние </w:t>
      </w:r>
      <w:r w:rsidR="00E17DFA">
        <w:t>«В</w:t>
      </w:r>
      <w:r>
        <w:t>ыполняется</w:t>
      </w:r>
      <w:r w:rsidR="00E17DFA">
        <w:t>»</w:t>
      </w:r>
      <w:r>
        <w:t>. Для этого клиенту необходимо оформить новый заказ. Так же и из состояния «Выполняется» заказ уже не может быть отменен. Для этого необходимо связаться с клиентом п</w:t>
      </w:r>
      <w:r w:rsidR="00E17DFA">
        <w:t>о оставленному им при оформлении</w:t>
      </w:r>
      <w:r>
        <w:t xml:space="preserve"> заказа номеру.</w:t>
      </w:r>
    </w:p>
    <w:p w14:paraId="16E858DB" w14:textId="77777777" w:rsidR="002C3BFF" w:rsidRDefault="009D65ED" w:rsidP="009D65ED">
      <w:pPr>
        <w:pStyle w:val="a3"/>
      </w:pPr>
      <w:r>
        <w:t xml:space="preserve">Из состояний «Отменен» и «Выполнен», в которые каждый из сформированных заказов рано или поздно придет, заказ может быть только удален. Это </w:t>
      </w:r>
      <w:r w:rsidR="002C3BFF">
        <w:t>определяется датой истечения заказа</w:t>
      </w:r>
      <w:r>
        <w:t xml:space="preserve">, </w:t>
      </w:r>
      <w:r w:rsidR="002C3BFF">
        <w:t>которая определяется автоматически, исходя из даты исполнения заказа, прибавляя 30 дней к значению этой даты.</w:t>
      </w:r>
    </w:p>
    <w:p w14:paraId="6AA57E02" w14:textId="77777777" w:rsidR="009D65ED" w:rsidRDefault="009D65ED" w:rsidP="009D65ED">
      <w:pPr>
        <w:pStyle w:val="a3"/>
      </w:pPr>
      <w:r>
        <w:t xml:space="preserve">Проделанные на данном этапе разработки программной системы действия подготовили основу для перехода к проектированию программной системы, ориентируясь на конкретные языки программирования, платформы и средства разработки. Находясь практически в самом начале цикла разработки программной системы, данный этап является одним из самых важных для тяжеловесных методологий разработки, потому что детальная проработка данного этапа позволяет снизить повышающуюся на дальнейших этапах жизненного цикла продукта стоимость вносимых изменений в готовую программную систему </w:t>
      </w:r>
      <w:r w:rsidRPr="009410DE">
        <w:t>[</w:t>
      </w:r>
      <w:r w:rsidR="00C159EF">
        <w:t>4,</w:t>
      </w:r>
      <w:r w:rsidR="00831665">
        <w:t xml:space="preserve"> с. 26-28</w:t>
      </w:r>
      <w:r w:rsidR="00831665" w:rsidRPr="00831665">
        <w:t>]</w:t>
      </w:r>
      <w:r>
        <w:t>.</w:t>
      </w:r>
    </w:p>
    <w:p w14:paraId="69DFF242" w14:textId="77777777" w:rsidR="00831665" w:rsidRDefault="00831665">
      <w:pPr>
        <w:spacing w:after="160" w:line="259" w:lineRule="auto"/>
        <w:rPr>
          <w:rFonts w:ascii="Times New Roman" w:hAnsi="Times New Roman"/>
          <w:sz w:val="28"/>
        </w:rPr>
      </w:pPr>
      <w:r>
        <w:br w:type="page"/>
      </w:r>
    </w:p>
    <w:p w14:paraId="4F5DBE85" w14:textId="77777777" w:rsidR="00831665" w:rsidRDefault="00BD4F2F" w:rsidP="00BD4F2F">
      <w:pPr>
        <w:pStyle w:val="1"/>
      </w:pPr>
      <w:bookmarkStart w:id="28" w:name="_Toc409631539"/>
      <w:r>
        <w:lastRenderedPageBreak/>
        <w:t>3 Проектирование</w:t>
      </w:r>
      <w:bookmarkEnd w:id="28"/>
    </w:p>
    <w:p w14:paraId="5A62C769" w14:textId="77777777" w:rsidR="00BD4F2F" w:rsidRDefault="00EB03E7" w:rsidP="00BD4F2F">
      <w:pPr>
        <w:pStyle w:val="a3"/>
        <w:rPr>
          <w:ins w:id="29" w:author="Maxim" w:date="2015-01-19T19:30:00Z"/>
        </w:rPr>
      </w:pPr>
      <w:r>
        <w:t>Проектирование определяет, как будет реализована логическая аналитическая модель, которая была создана ранее.</w:t>
      </w:r>
      <w:r w:rsidR="00BD4F2F" w:rsidRPr="00BD4F2F">
        <w:t xml:space="preserve"> </w:t>
      </w:r>
    </w:p>
    <w:p w14:paraId="1A88F1D8" w14:textId="77777777" w:rsidR="00B6770D" w:rsidRDefault="00B6770D" w:rsidP="00B6770D">
      <w:pPr>
        <w:pStyle w:val="2"/>
        <w:rPr>
          <w:ins w:id="30" w:author="Maxim" w:date="2015-01-19T19:33:00Z"/>
        </w:rPr>
      </w:pPr>
      <w:bookmarkStart w:id="31" w:name="_Toc409631540"/>
      <w:ins w:id="32" w:author="Maxim" w:date="2015-01-19T19:31:00Z">
        <w:r>
          <w:t>3.1 Проектные классы</w:t>
        </w:r>
      </w:ins>
      <w:bookmarkEnd w:id="31"/>
    </w:p>
    <w:p w14:paraId="12B2B820" w14:textId="278D39B8" w:rsidR="0005664A" w:rsidRDefault="00E02283" w:rsidP="0005664A">
      <w:pPr>
        <w:pStyle w:val="a3"/>
        <w:rPr>
          <w:ins w:id="33" w:author="Maxim" w:date="2015-01-19T19:34:00Z"/>
        </w:rPr>
      </w:pPr>
      <w:ins w:id="34" w:author="Maxim" w:date="2015-01-19T19:33:00Z">
        <w:r w:rsidRPr="00E02283">
          <w:rPr>
            <w:rPrChange w:id="35" w:author="Maxim" w:date="2015-01-19T19:33:00Z">
              <w:rPr>
                <w:rFonts w:ascii="Arial" w:eastAsiaTheme="majorEastAsia" w:hAnsi="Arial" w:cs="Arial"/>
                <w:color w:val="000000"/>
                <w:sz w:val="18"/>
                <w:szCs w:val="18"/>
                <w:u w:val="single"/>
                <w:shd w:val="clear" w:color="auto" w:fill="FFFFFF"/>
              </w:rPr>
            </w:rPrChange>
          </w:rPr>
          <w:t>Проектные классы – это классы, описание которых настолько полно, что</w:t>
        </w:r>
      </w:ins>
      <w:r w:rsidR="00D11228">
        <w:t xml:space="preserve"> </w:t>
      </w:r>
      <w:ins w:id="36" w:author="Maxim" w:date="2015-01-19T19:33:00Z">
        <w:r w:rsidRPr="00E02283">
          <w:rPr>
            <w:rPrChange w:id="37" w:author="Maxim" w:date="2015-01-19T19:33:00Z">
              <w:rPr>
                <w:rFonts w:ascii="Arial" w:eastAsiaTheme="majorEastAsia" w:hAnsi="Arial" w:cs="Arial"/>
                <w:color w:val="000000"/>
                <w:sz w:val="18"/>
                <w:szCs w:val="18"/>
                <w:u w:val="single"/>
                <w:shd w:val="clear" w:color="auto" w:fill="FFFFFF"/>
              </w:rPr>
            </w:rPrChange>
          </w:rPr>
          <w:t xml:space="preserve">они могут быть реализованы [3, с. 372]. </w:t>
        </w:r>
      </w:ins>
      <w:r w:rsidR="00EB03E7">
        <w:t xml:space="preserve"> В отличие от </w:t>
      </w:r>
      <w:r w:rsidR="0034403C">
        <w:t>классов анализа, описание содерж</w:t>
      </w:r>
      <w:r w:rsidR="00EB03E7">
        <w:t>ит детали реализации</w:t>
      </w:r>
      <w:ins w:id="38" w:author="Maxim" w:date="2015-01-19T19:33:00Z">
        <w:r w:rsidRPr="00E02283">
          <w:rPr>
            <w:rPrChange w:id="39" w:author="Maxim" w:date="2015-01-19T19:33:00Z">
              <w:rPr>
                <w:rFonts w:ascii="Arial" w:eastAsiaTheme="majorEastAsia" w:hAnsi="Arial" w:cs="Arial"/>
                <w:color w:val="000000"/>
                <w:sz w:val="18"/>
                <w:szCs w:val="18"/>
                <w:u w:val="single"/>
                <w:shd w:val="clear" w:color="auto" w:fill="FFFFFF"/>
              </w:rPr>
            </w:rPrChange>
          </w:rPr>
          <w:t>.</w:t>
        </w:r>
      </w:ins>
      <w:r w:rsidR="0005664A">
        <w:t xml:space="preserve"> Диаграмма проектных классов </w:t>
      </w:r>
      <w:r w:rsidR="0034403C">
        <w:t>представлена</w:t>
      </w:r>
      <w:r w:rsidR="0005664A">
        <w:t xml:space="preserve"> на рисунке 4.</w:t>
      </w:r>
    </w:p>
    <w:p w14:paraId="6D4E5021" w14:textId="77777777" w:rsidR="00E02283" w:rsidRDefault="003A401F">
      <w:pPr>
        <w:pStyle w:val="a3"/>
        <w:rPr>
          <w:ins w:id="40" w:author="Maxim" w:date="2015-01-19T19:31:00Z"/>
        </w:rPr>
        <w:pPrChange w:id="41" w:author="Maxim" w:date="2015-01-19T19:33:00Z">
          <w:pPr>
            <w:pStyle w:val="2"/>
          </w:pPr>
        </w:pPrChange>
      </w:pPr>
      <w:ins w:id="42" w:author="Maxim" w:date="2015-01-19T19:34:00Z">
        <w:r>
          <w:rPr>
            <w:noProof/>
            <w:lang w:eastAsia="ru-RU"/>
            <w:rPrChange w:id="43" w:author="Unknown">
              <w:rPr>
                <w:noProof/>
                <w:color w:val="0563C1" w:themeColor="hyperlink"/>
                <w:u w:val="single"/>
                <w:lang w:eastAsia="ru-RU"/>
              </w:rPr>
            </w:rPrChange>
          </w:rPr>
          <w:drawing>
            <wp:inline distT="0" distB="0" distL="0" distR="0" wp14:anchorId="00C0F234" wp14:editId="05186380">
              <wp:extent cx="5934075" cy="39528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ins>
    </w:p>
    <w:p w14:paraId="7064FE24" w14:textId="3F0E3F2A" w:rsidR="00E02283" w:rsidRPr="00E02283" w:rsidRDefault="00E02283">
      <w:pPr>
        <w:spacing w:after="160" w:line="360" w:lineRule="auto"/>
        <w:ind w:firstLine="510"/>
        <w:jc w:val="center"/>
        <w:rPr>
          <w:ins w:id="44" w:author="Maxim" w:date="2015-01-19T19:34:00Z"/>
          <w:rFonts w:ascii="Times New Roman" w:eastAsiaTheme="minorHAnsi" w:hAnsi="Times New Roman" w:cstheme="minorBidi"/>
          <w:sz w:val="28"/>
          <w:rPrChange w:id="45" w:author="Maxim" w:date="2015-01-19T19:34:00Z">
            <w:rPr>
              <w:ins w:id="46" w:author="Maxim" w:date="2015-01-19T19:34:00Z"/>
            </w:rPr>
          </w:rPrChange>
        </w:rPr>
        <w:pPrChange w:id="47" w:author="Maxim" w:date="2015-01-19T19:34:00Z">
          <w:pPr>
            <w:spacing w:line="360" w:lineRule="auto"/>
            <w:ind w:firstLine="510"/>
            <w:jc w:val="center"/>
          </w:pPr>
        </w:pPrChange>
      </w:pPr>
      <w:ins w:id="48" w:author="Maxim" w:date="2015-01-19T19:34:00Z">
        <w:r w:rsidRPr="00E02283">
          <w:rPr>
            <w:rFonts w:ascii="Times New Roman" w:eastAsiaTheme="minorHAnsi" w:hAnsi="Times New Roman" w:cstheme="minorBidi"/>
            <w:sz w:val="28"/>
            <w:rPrChange w:id="49" w:author="Maxim" w:date="2015-01-19T19:34:00Z">
              <w:rPr>
                <w:color w:val="0563C1" w:themeColor="hyperlink"/>
                <w:u w:val="single"/>
              </w:rPr>
            </w:rPrChange>
          </w:rPr>
          <w:t xml:space="preserve">Рис.  </w:t>
        </w:r>
        <w:r w:rsidR="006066ED">
          <w:rPr>
            <w:rFonts w:ascii="Times New Roman" w:eastAsiaTheme="minorHAnsi" w:hAnsi="Times New Roman" w:cstheme="minorBidi"/>
            <w:sz w:val="28"/>
          </w:rPr>
          <w:t>4</w:t>
        </w:r>
        <w:r w:rsidRPr="00E02283">
          <w:rPr>
            <w:rFonts w:ascii="Times New Roman" w:eastAsiaTheme="minorHAnsi" w:hAnsi="Times New Roman" w:cstheme="minorBidi"/>
            <w:sz w:val="28"/>
            <w:rPrChange w:id="50" w:author="Maxim" w:date="2015-01-19T19:34:00Z">
              <w:rPr>
                <w:color w:val="0563C1" w:themeColor="hyperlink"/>
                <w:u w:val="single"/>
              </w:rPr>
            </w:rPrChange>
          </w:rPr>
          <w:t>. Диаграмма проектных классов</w:t>
        </w:r>
      </w:ins>
      <w:r w:rsidR="002D7341">
        <w:rPr>
          <w:rFonts w:ascii="Times New Roman" w:eastAsiaTheme="minorHAnsi" w:hAnsi="Times New Roman" w:cstheme="minorBidi"/>
          <w:sz w:val="28"/>
        </w:rPr>
        <w:t xml:space="preserve"> (</w:t>
      </w:r>
      <w:r w:rsidR="002D7341" w:rsidRPr="002D7341">
        <w:rPr>
          <w:rFonts w:ascii="Times New Roman" w:eastAsiaTheme="minorHAnsi" w:hAnsi="Times New Roman" w:cstheme="minorBidi"/>
          <w:sz w:val="28"/>
          <w:highlight w:val="yellow"/>
        </w:rPr>
        <w:t>пересечения убрать)</w:t>
      </w:r>
    </w:p>
    <w:p w14:paraId="6D76AA87" w14:textId="4D0FC3A3" w:rsidR="00B6770D" w:rsidRPr="00A77CFA" w:rsidRDefault="00E02283" w:rsidP="00A77CFA">
      <w:pPr>
        <w:spacing w:line="360" w:lineRule="auto"/>
        <w:ind w:firstLine="510"/>
        <w:jc w:val="both"/>
        <w:rPr>
          <w:rFonts w:ascii="Times New Roman" w:hAnsi="Times New Roman"/>
          <w:sz w:val="28"/>
        </w:rPr>
      </w:pPr>
      <w:ins w:id="51" w:author="Maxim" w:date="2015-01-19T19:34:00Z">
        <w:r w:rsidRPr="00E02283">
          <w:rPr>
            <w:rFonts w:ascii="Times New Roman" w:hAnsi="Times New Roman"/>
            <w:sz w:val="28"/>
            <w:rPrChange w:id="52" w:author="Maxim" w:date="2015-01-19T19:34:00Z">
              <w:rPr>
                <w:color w:val="0563C1" w:themeColor="hyperlink"/>
                <w:u w:val="single"/>
              </w:rPr>
            </w:rPrChange>
          </w:rPr>
          <w:t xml:space="preserve">По сравнению с диаграммой классов анализа произошли следующие изменения: класс «Комплектация» был внесён в класс «Авто», а класс «Статус» </w:t>
        </w:r>
      </w:ins>
      <w:r w:rsidR="0034403C">
        <w:rPr>
          <w:rFonts w:ascii="Times New Roman" w:hAnsi="Times New Roman"/>
          <w:sz w:val="28"/>
        </w:rPr>
        <w:t>–</w:t>
      </w:r>
      <w:ins w:id="53" w:author="Maxim" w:date="2015-01-19T19:34:00Z">
        <w:r w:rsidRPr="00E02283">
          <w:rPr>
            <w:rFonts w:ascii="Times New Roman" w:hAnsi="Times New Roman"/>
            <w:sz w:val="28"/>
            <w:rPrChange w:id="54" w:author="Maxim" w:date="2015-01-19T19:34:00Z">
              <w:rPr>
                <w:color w:val="0563C1" w:themeColor="hyperlink"/>
                <w:u w:val="single"/>
              </w:rPr>
            </w:rPrChange>
          </w:rPr>
          <w:t xml:space="preserve"> в класс «Заказ». В класс «Авто» был добавлен атрибут «Изображение машины». Появилась возможность получить название модели автомобиля, марки, данные дилера. В целом, диаграмма классов анализа не отличается от диаграммы проектных классов. </w:t>
        </w:r>
      </w:ins>
    </w:p>
    <w:p w14:paraId="7C78FC31" w14:textId="77777777" w:rsidR="00AF712C" w:rsidRDefault="000313F0" w:rsidP="00AF712C">
      <w:pPr>
        <w:pStyle w:val="2"/>
      </w:pPr>
      <w:bookmarkStart w:id="55" w:name="_Toc409631541"/>
      <w:r>
        <w:lastRenderedPageBreak/>
        <w:t>3.</w:t>
      </w:r>
      <w:ins w:id="56" w:author="Maxim" w:date="2015-01-19T19:31:00Z">
        <w:r w:rsidR="00B6770D">
          <w:t>2</w:t>
        </w:r>
      </w:ins>
      <w:del w:id="57" w:author="Maxim" w:date="2015-01-19T19:31:00Z">
        <w:r w:rsidDel="00B6770D">
          <w:delText>1</w:delText>
        </w:r>
      </w:del>
      <w:r w:rsidR="00AF712C">
        <w:t xml:space="preserve"> Диаграмма пакетов системы</w:t>
      </w:r>
      <w:bookmarkEnd w:id="55"/>
    </w:p>
    <w:p w14:paraId="486FED72" w14:textId="6673F156" w:rsidR="009747E4" w:rsidRPr="009747E4" w:rsidRDefault="00A77CFA" w:rsidP="009747E4">
      <w:pPr>
        <w:pStyle w:val="a3"/>
      </w:pPr>
      <w:r w:rsidRPr="00A77CFA">
        <w:t>Пакет - основной способ организации элементов модели в языке UML. Каждый пакет владеет всеми своими элементами, т. е. теми элементами, которые включены в него. Про соответствующие элементы пакета говорят, что они принадлежат пакету или входят в него. При этом каждый элемент может принадлежать только одному пакету. В свою очередь, одни пакеты могут быть вложены в другие пакеты. В этом с</w:t>
      </w:r>
      <w:r w:rsidR="0027118A">
        <w:t>лучае первые называются подпаке</w:t>
      </w:r>
      <w:r w:rsidRPr="00A77CFA">
        <w:t>тами, поскольку все элементы подпакета будут принадлежать более общему пакету. Тем самым для элементов модели задается отношение вложенности пакетов, которое представляет собой иерархию.</w:t>
      </w:r>
      <w:r w:rsidR="009747E4" w:rsidRPr="009747E4">
        <w:t xml:space="preserve"> [</w:t>
      </w:r>
      <w:r w:rsidR="00C159EF">
        <w:t>5</w:t>
      </w:r>
      <w:r w:rsidR="009747E4" w:rsidRPr="009747E4">
        <w:t>].</w:t>
      </w:r>
    </w:p>
    <w:p w14:paraId="08F4FBD2" w14:textId="002AD310" w:rsidR="009B35EA" w:rsidRDefault="009B35EA" w:rsidP="009B35EA">
      <w:pPr>
        <w:pStyle w:val="a3"/>
      </w:pPr>
      <w:r w:rsidRPr="009747E4">
        <w:t>Диаграмма па</w:t>
      </w:r>
      <w:r>
        <w:t>кетов</w:t>
      </w:r>
      <w:r w:rsidRPr="009747E4">
        <w:t xml:space="preserve"> представлена </w:t>
      </w:r>
      <w:r>
        <w:t>на</w:t>
      </w:r>
      <w:r w:rsidR="009219B5">
        <w:t xml:space="preserve"> рис. </w:t>
      </w:r>
      <w:r w:rsidR="005B5CD3">
        <w:t>5</w:t>
      </w:r>
      <w:r w:rsidR="00C91E83">
        <w:t xml:space="preserve">. Она состоит </w:t>
      </w:r>
      <w:r w:rsidR="000313F0">
        <w:t>из</w:t>
      </w:r>
      <w:r w:rsidR="00C91E83">
        <w:t xml:space="preserve"> пакетов,</w:t>
      </w:r>
      <w:r>
        <w:t xml:space="preserve"> содержащих в себе классы, шаблоны и представления для формирования интерфе</w:t>
      </w:r>
      <w:r w:rsidR="00BE272B">
        <w:t>й</w:t>
      </w:r>
      <w:r>
        <w:t>са пользователя</w:t>
      </w:r>
      <w:r w:rsidR="00C91E83">
        <w:t>.</w:t>
      </w:r>
    </w:p>
    <w:p w14:paraId="396D4CC1" w14:textId="77777777" w:rsidR="009B35EA" w:rsidRPr="00C61C63" w:rsidRDefault="009B35EA" w:rsidP="009B35EA">
      <w:pPr>
        <w:pStyle w:val="a3"/>
      </w:pPr>
      <w:r>
        <w:t>Пакет «Отзыв» состоит</w:t>
      </w:r>
      <w:r w:rsidRPr="005261F3">
        <w:t xml:space="preserve"> </w:t>
      </w:r>
      <w:r>
        <w:t>только из класса «Отзыв» и зависит только от пакета «Пользователь» (</w:t>
      </w:r>
      <w:r>
        <w:rPr>
          <w:lang w:val="en-US"/>
        </w:rPr>
        <w:t>user</w:t>
      </w:r>
      <w:r>
        <w:t>), состоящего из одноименного класса.</w:t>
      </w:r>
      <w:r w:rsidRPr="00592B1C">
        <w:t xml:space="preserve"> </w:t>
      </w:r>
      <w:r>
        <w:t>Пакет «Авто» состоит из классов «Марка», «Модель», «Дилер», «Автомобиль», от него и от пакета «Пользователь» зависят пакеты «Техосмотр» (</w:t>
      </w:r>
      <w:r>
        <w:rPr>
          <w:lang w:val="en-US"/>
        </w:rPr>
        <w:t>checkup</w:t>
      </w:r>
      <w:r>
        <w:t>)</w:t>
      </w:r>
      <w:r w:rsidRPr="00C61C63">
        <w:t xml:space="preserve"> (</w:t>
      </w:r>
      <w:r>
        <w:t>классы «Техосмотр» и «Тип обслуживания»</w:t>
      </w:r>
      <w:r w:rsidRPr="00C61C63">
        <w:t>)</w:t>
      </w:r>
      <w:r>
        <w:t>, «Заказ» (</w:t>
      </w:r>
      <w:r>
        <w:rPr>
          <w:lang w:val="en-US"/>
        </w:rPr>
        <w:t>order</w:t>
      </w:r>
      <w:r>
        <w:t>) (класс «Заказ») и «Тест драйв» (класс «Тестдрайв»).</w:t>
      </w:r>
    </w:p>
    <w:p w14:paraId="31265B0F" w14:textId="77777777" w:rsidR="00C91E83" w:rsidRDefault="00C91E83" w:rsidP="009747E4">
      <w:pPr>
        <w:pStyle w:val="a3"/>
      </w:pPr>
    </w:p>
    <w:p w14:paraId="27802B36" w14:textId="77777777" w:rsidR="00C91E83" w:rsidRDefault="00501F23" w:rsidP="00C91E83">
      <w:pPr>
        <w:pStyle w:val="a3"/>
        <w:keepNext/>
        <w:ind w:firstLine="0"/>
        <w:jc w:val="center"/>
      </w:pPr>
      <w:r>
        <w:rPr>
          <w:noProof/>
          <w:lang w:eastAsia="ru-RU"/>
        </w:rPr>
        <w:drawing>
          <wp:inline distT="0" distB="0" distL="0" distR="0" wp14:anchorId="13ADD83B" wp14:editId="0F4D0D49">
            <wp:extent cx="4705350" cy="2190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05350" cy="2190750"/>
                    </a:xfrm>
                    <a:prstGeom prst="rect">
                      <a:avLst/>
                    </a:prstGeom>
                  </pic:spPr>
                </pic:pic>
              </a:graphicData>
            </a:graphic>
          </wp:inline>
        </w:drawing>
      </w:r>
    </w:p>
    <w:p w14:paraId="7B068B82" w14:textId="77777777" w:rsidR="009747E4" w:rsidRDefault="00C91E83" w:rsidP="00C91E83">
      <w:pPr>
        <w:pStyle w:val="a5"/>
      </w:pPr>
      <w:bookmarkStart w:id="58" w:name="_Ref406953397"/>
      <w:r>
        <w:t xml:space="preserve">Рис.  </w:t>
      </w:r>
      <w:bookmarkEnd w:id="58"/>
      <w:ins w:id="59" w:author="Maxim" w:date="2015-01-19T19:48:00Z">
        <w:r w:rsidR="006066ED">
          <w:t>5</w:t>
        </w:r>
      </w:ins>
      <w:del w:id="60" w:author="Maxim" w:date="2015-01-19T19:48:00Z">
        <w:r w:rsidR="00501F23" w:rsidDel="006066ED">
          <w:delText>4</w:delText>
        </w:r>
      </w:del>
      <w:r>
        <w:t>. Диаграмма пакетов программной системы</w:t>
      </w:r>
    </w:p>
    <w:p w14:paraId="4522F2B6" w14:textId="77777777" w:rsidR="00501F23" w:rsidRDefault="00501F23" w:rsidP="00114F80">
      <w:pPr>
        <w:pStyle w:val="a3"/>
      </w:pPr>
    </w:p>
    <w:p w14:paraId="68C60CF4" w14:textId="77777777" w:rsidR="00815F0F" w:rsidRDefault="00815F0F" w:rsidP="00B23B26">
      <w:pPr>
        <w:pStyle w:val="a3"/>
      </w:pPr>
      <w:r w:rsidRPr="00815F0F">
        <w:lastRenderedPageBreak/>
        <w:t>Пакет «</w:t>
      </w:r>
      <w:r w:rsidR="00B84EA2">
        <w:t>Пользователь</w:t>
      </w:r>
      <w:r w:rsidRPr="00815F0F">
        <w:t>» содержит класс, который может просматривать, по</w:t>
      </w:r>
      <w:r w:rsidR="00B84EA2">
        <w:t>дтверждать или отменять заказы.</w:t>
      </w:r>
      <w:r w:rsidR="00DD0BDA" w:rsidRPr="00DD0BDA">
        <w:t xml:space="preserve"> </w:t>
      </w:r>
      <w:r w:rsidR="00DD0BDA" w:rsidRPr="00815F0F">
        <w:t>Пакет</w:t>
      </w:r>
      <w:r w:rsidR="00DD0BDA">
        <w:t>ы «Заказ</w:t>
      </w:r>
      <w:r w:rsidR="00DD0BDA" w:rsidRPr="00815F0F">
        <w:t>»</w:t>
      </w:r>
      <w:r w:rsidR="00DD0BDA">
        <w:t>, «Техосмотр», «Тестдрайв» содержа</w:t>
      </w:r>
      <w:r w:rsidR="00DD0BDA" w:rsidRPr="00815F0F">
        <w:t>т</w:t>
      </w:r>
      <w:r w:rsidR="00DD0BDA">
        <w:t xml:space="preserve"> </w:t>
      </w:r>
      <w:r w:rsidR="00DD0BDA" w:rsidRPr="00815F0F">
        <w:t>классы</w:t>
      </w:r>
      <w:r w:rsidR="00DD0BDA">
        <w:t>, служащие</w:t>
      </w:r>
      <w:r w:rsidR="00DD0BDA" w:rsidRPr="00815F0F">
        <w:t xml:space="preserve"> для создания и хранения</w:t>
      </w:r>
      <w:r w:rsidR="00DD0BDA">
        <w:t xml:space="preserve"> информации по заявкам</w:t>
      </w:r>
    </w:p>
    <w:p w14:paraId="10EBC882" w14:textId="77777777" w:rsidR="00815F0F" w:rsidRPr="00FB09B3" w:rsidRDefault="00815F0F" w:rsidP="00815F0F">
      <w:pPr>
        <w:pStyle w:val="2"/>
      </w:pPr>
      <w:bookmarkStart w:id="61" w:name="_Toc409631542"/>
      <w:r>
        <w:t>3.</w:t>
      </w:r>
      <w:r w:rsidR="00AF66D9">
        <w:t>2</w:t>
      </w:r>
      <w:r>
        <w:t xml:space="preserve"> Диаграммы последовательностей для операций проектных классов</w:t>
      </w:r>
      <w:bookmarkEnd w:id="61"/>
    </w:p>
    <w:p w14:paraId="4077CADD" w14:textId="77777777" w:rsidR="00154EB8" w:rsidRDefault="00154EB8" w:rsidP="00154EB8">
      <w:pPr>
        <w:pStyle w:val="a3"/>
      </w:pPr>
      <w:r w:rsidRPr="00553528">
        <w:t>Диаграмма последовательности (англ. sequence diagram) — диаграмма, на которой показано взаимодействие объектов (обмен между ними сигналами и сообщениями), упорядоченное по времени, с отражением продолжительности обработки и п</w:t>
      </w:r>
      <w:r>
        <w:t>оследовательности их проявления</w:t>
      </w:r>
      <w:r w:rsidRPr="00553528">
        <w:t xml:space="preserve"> [</w:t>
      </w:r>
      <w:r>
        <w:t>6</w:t>
      </w:r>
      <w:r w:rsidRPr="00553528">
        <w:t>]</w:t>
      </w:r>
      <w:r>
        <w:t xml:space="preserve">. </w:t>
      </w:r>
      <w:r w:rsidRPr="00553528">
        <w:t>Неотъемлемой частью объекта на диаграмме последовательности является линия жизни объекта. Линия жизни показывает время, в течение которого объект существует в Системе. Периоды активности объекта в момент взаимодействия показываются с помощью фокуса управления. Временная шкала на д</w:t>
      </w:r>
      <w:r>
        <w:t xml:space="preserve">иаграмме направлена сверху вниз </w:t>
      </w:r>
      <w:r w:rsidRPr="00553528">
        <w:t>[</w:t>
      </w:r>
      <w:r>
        <w:t>7</w:t>
      </w:r>
      <w:r w:rsidRPr="00553528">
        <w:t>]</w:t>
      </w:r>
      <w:r>
        <w:t>.</w:t>
      </w:r>
    </w:p>
    <w:p w14:paraId="4EAE5D7F" w14:textId="77777777" w:rsidR="00154EB8" w:rsidRDefault="00975C07" w:rsidP="00154EB8">
      <w:pPr>
        <w:pStyle w:val="a3"/>
        <w:rPr>
          <w:ins w:id="62" w:author="Maxim" w:date="2015-01-19T19:36:00Z"/>
          <w:rStyle w:val="ac"/>
          <w:lang w:val="ru-RU"/>
        </w:rPr>
      </w:pPr>
      <w:r>
        <w:t>Б</w:t>
      </w:r>
      <w:r w:rsidR="00154EB8">
        <w:t>ыли</w:t>
      </w:r>
      <w:r>
        <w:t xml:space="preserve"> </w:t>
      </w:r>
      <w:r w:rsidR="00154EB8">
        <w:t xml:space="preserve">спроектированы диаграммы последовательностей для нескольких </w:t>
      </w:r>
      <w:r>
        <w:t>вариантов использования</w:t>
      </w:r>
      <w:r w:rsidR="00154EB8">
        <w:t xml:space="preserve">. На </w:t>
      </w:r>
      <w:r w:rsidR="008E7D3A">
        <w:t>рис. 6</w:t>
      </w:r>
      <w:r w:rsidR="00154EB8" w:rsidRPr="00FE7EC0">
        <w:t xml:space="preserve"> </w:t>
      </w:r>
      <w:r w:rsidR="008B3A56">
        <w:t>представлена</w:t>
      </w:r>
      <w:r w:rsidR="00154EB8">
        <w:t xml:space="preserve"> диаграмма последовательности</w:t>
      </w:r>
      <w:r>
        <w:t xml:space="preserve"> </w:t>
      </w:r>
      <w:r w:rsidRPr="00975C07">
        <w:t>для варианта использования «Добавить комментарий»</w:t>
      </w:r>
    </w:p>
    <w:p w14:paraId="1245A97B" w14:textId="77777777" w:rsidR="00BB176B" w:rsidRDefault="003A401F" w:rsidP="00154EB8">
      <w:pPr>
        <w:pStyle w:val="a3"/>
        <w:rPr>
          <w:ins w:id="63" w:author="Maxim" w:date="2015-01-19T19:36:00Z"/>
          <w:rStyle w:val="ac"/>
          <w:lang w:val="ru-RU"/>
        </w:rPr>
      </w:pPr>
      <w:ins w:id="64" w:author="Maxim" w:date="2015-01-19T19:36:00Z">
        <w:r>
          <w:rPr>
            <w:noProof/>
            <w:lang w:eastAsia="ru-RU"/>
            <w:rPrChange w:id="65" w:author="Unknown">
              <w:rPr>
                <w:noProof/>
                <w:color w:val="0563C1" w:themeColor="hyperlink"/>
                <w:u w:val="single"/>
                <w:lang w:eastAsia="ru-RU"/>
              </w:rPr>
            </w:rPrChange>
          </w:rPr>
          <w:drawing>
            <wp:inline distT="0" distB="0" distL="0" distR="0" wp14:anchorId="1A03666C" wp14:editId="0F7CEC0D">
              <wp:extent cx="5940425" cy="175768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0425" cy="1757680"/>
                      </a:xfrm>
                      <a:prstGeom prst="rect">
                        <a:avLst/>
                      </a:prstGeom>
                    </pic:spPr>
                  </pic:pic>
                </a:graphicData>
              </a:graphic>
            </wp:inline>
          </w:drawing>
        </w:r>
      </w:ins>
    </w:p>
    <w:p w14:paraId="15838D15" w14:textId="77777777" w:rsidR="00BB176B" w:rsidRDefault="00E02283">
      <w:pPr>
        <w:jc w:val="center"/>
        <w:rPr>
          <w:ins w:id="66" w:author="Maxim" w:date="2015-01-19T19:37:00Z"/>
          <w:rFonts w:ascii="Times New Roman" w:hAnsi="Times New Roman"/>
          <w:sz w:val="28"/>
        </w:rPr>
      </w:pPr>
      <w:ins w:id="67" w:author="Maxim" w:date="2015-01-19T19:36:00Z">
        <w:r w:rsidRPr="00E02283">
          <w:rPr>
            <w:rFonts w:ascii="Times New Roman" w:hAnsi="Times New Roman"/>
            <w:sz w:val="28"/>
            <w:rPrChange w:id="68" w:author="Maxim" w:date="2015-01-19T19:37:00Z">
              <w:rPr>
                <w:color w:val="0563C1" w:themeColor="hyperlink"/>
                <w:u w:val="single"/>
              </w:rPr>
            </w:rPrChange>
          </w:rPr>
          <w:t xml:space="preserve">Рис. </w:t>
        </w:r>
      </w:ins>
      <w:ins w:id="69" w:author="Maxim" w:date="2015-01-19T19:48:00Z">
        <w:r w:rsidR="006066ED">
          <w:rPr>
            <w:rFonts w:ascii="Times New Roman" w:hAnsi="Times New Roman"/>
            <w:sz w:val="28"/>
          </w:rPr>
          <w:t>6</w:t>
        </w:r>
      </w:ins>
      <w:ins w:id="70" w:author="Maxim" w:date="2015-01-19T19:36:00Z">
        <w:r w:rsidRPr="00E02283">
          <w:rPr>
            <w:rFonts w:ascii="Times New Roman" w:hAnsi="Times New Roman"/>
            <w:sz w:val="28"/>
            <w:rPrChange w:id="71" w:author="Maxim" w:date="2015-01-19T19:37:00Z">
              <w:rPr>
                <w:color w:val="0563C1" w:themeColor="hyperlink"/>
                <w:u w:val="single"/>
              </w:rPr>
            </w:rPrChange>
          </w:rPr>
          <w:t>. Диаграмма последовательностей для варианта использования «Добавить комментарий»</w:t>
        </w:r>
      </w:ins>
    </w:p>
    <w:p w14:paraId="72C81759" w14:textId="77777777" w:rsidR="00BB176B" w:rsidRPr="00BB176B" w:rsidRDefault="00E02283" w:rsidP="00D11228">
      <w:pPr>
        <w:spacing w:line="360" w:lineRule="auto"/>
        <w:ind w:firstLine="510"/>
        <w:jc w:val="both"/>
        <w:rPr>
          <w:ins w:id="72" w:author="Maxim" w:date="2015-01-19T19:37:00Z"/>
          <w:rFonts w:ascii="Times New Roman" w:hAnsi="Times New Roman"/>
          <w:sz w:val="28"/>
          <w:rPrChange w:id="73" w:author="Maxim" w:date="2015-01-19T19:38:00Z">
            <w:rPr>
              <w:ins w:id="74" w:author="Maxim" w:date="2015-01-19T19:37:00Z"/>
            </w:rPr>
          </w:rPrChange>
        </w:rPr>
      </w:pPr>
      <w:ins w:id="75" w:author="Maxim" w:date="2015-01-19T19:37:00Z">
        <w:r w:rsidRPr="00E02283">
          <w:rPr>
            <w:rFonts w:ascii="Times New Roman" w:hAnsi="Times New Roman"/>
            <w:sz w:val="28"/>
            <w:rPrChange w:id="76" w:author="Maxim" w:date="2015-01-19T19:38:00Z">
              <w:rPr>
                <w:color w:val="0563C1" w:themeColor="hyperlink"/>
                <w:u w:val="single"/>
              </w:rPr>
            </w:rPrChange>
          </w:rPr>
          <w:t xml:space="preserve">Для варианта использования «Добавить комментарий» необходимо пользователю открыть главную страницу веб-приложения, с которой мы переходим на страницу каталога, выбрать понравившуюся машину, которая </w:t>
        </w:r>
        <w:r w:rsidRPr="00E02283">
          <w:rPr>
            <w:rFonts w:ascii="Times New Roman" w:hAnsi="Times New Roman"/>
            <w:sz w:val="28"/>
            <w:rPrChange w:id="77" w:author="Maxim" w:date="2015-01-19T19:38:00Z">
              <w:rPr>
                <w:color w:val="0563C1" w:themeColor="hyperlink"/>
                <w:u w:val="single"/>
              </w:rPr>
            </w:rPrChange>
          </w:rPr>
          <w:lastRenderedPageBreak/>
          <w:t xml:space="preserve">перенаправит его на страничку, непосредственно отображающую информацию об авто, где можно написать свою точку зрения. </w:t>
        </w:r>
      </w:ins>
      <w:r w:rsidRPr="00E02283">
        <w:rPr>
          <w:rFonts w:ascii="Times New Roman" w:hAnsi="Times New Roman"/>
          <w:sz w:val="28"/>
          <w:rPrChange w:id="78" w:author="Maxim" w:date="2015-01-19T19:38:00Z">
            <w:rPr>
              <w:rFonts w:ascii="Times New Roman" w:hAnsi="Times New Roman"/>
              <w:color w:val="0563C1" w:themeColor="hyperlink"/>
              <w:sz w:val="28"/>
              <w:u w:val="single"/>
            </w:rPr>
          </w:rPrChange>
        </w:rPr>
        <w:t>В текстовом окне</w:t>
      </w:r>
      <w:ins w:id="79" w:author="Maxim" w:date="2015-01-19T19:37:00Z">
        <w:r w:rsidRPr="00E02283">
          <w:rPr>
            <w:rFonts w:ascii="Times New Roman" w:hAnsi="Times New Roman"/>
            <w:sz w:val="28"/>
            <w:rPrChange w:id="80" w:author="Maxim" w:date="2015-01-19T19:38:00Z">
              <w:rPr>
                <w:color w:val="0563C1" w:themeColor="hyperlink"/>
                <w:u w:val="single"/>
              </w:rPr>
            </w:rPrChange>
          </w:rPr>
          <w:t xml:space="preserve"> пользователь пишет своё мнение и нажимает кнопку «Добавить комментарий», который отображается </w:t>
        </w:r>
      </w:ins>
      <w:r w:rsidR="00D11228">
        <w:rPr>
          <w:rFonts w:ascii="Times New Roman" w:hAnsi="Times New Roman"/>
          <w:sz w:val="28"/>
        </w:rPr>
        <w:t>п</w:t>
      </w:r>
      <w:ins w:id="81" w:author="Maxim" w:date="2015-01-19T19:37:00Z">
        <w:r w:rsidRPr="00E02283">
          <w:rPr>
            <w:rFonts w:ascii="Times New Roman" w:hAnsi="Times New Roman"/>
            <w:sz w:val="28"/>
            <w:rPrChange w:id="82" w:author="Maxim" w:date="2015-01-19T19:38:00Z">
              <w:rPr>
                <w:color w:val="0563C1" w:themeColor="hyperlink"/>
                <w:u w:val="single"/>
              </w:rPr>
            </w:rPrChange>
          </w:rPr>
          <w:t>о</w:t>
        </w:r>
      </w:ins>
      <w:r w:rsidR="00D11228">
        <w:rPr>
          <w:rFonts w:ascii="Times New Roman" w:hAnsi="Times New Roman"/>
          <w:sz w:val="28"/>
        </w:rPr>
        <w:t>д</w:t>
      </w:r>
      <w:ins w:id="83" w:author="Maxim" w:date="2015-01-19T19:37:00Z">
        <w:r w:rsidRPr="00E02283">
          <w:rPr>
            <w:rFonts w:ascii="Times New Roman" w:hAnsi="Times New Roman"/>
            <w:sz w:val="28"/>
            <w:rPrChange w:id="84" w:author="Maxim" w:date="2015-01-19T19:38:00Z">
              <w:rPr>
                <w:color w:val="0563C1" w:themeColor="hyperlink"/>
                <w:u w:val="single"/>
              </w:rPr>
            </w:rPrChange>
          </w:rPr>
          <w:t xml:space="preserve"> описанием машины на странице.</w:t>
        </w:r>
      </w:ins>
    </w:p>
    <w:p w14:paraId="01349E6F" w14:textId="77777777" w:rsidR="00BB176B" w:rsidRPr="00BB176B" w:rsidRDefault="00BB176B" w:rsidP="00BB176B">
      <w:pPr>
        <w:jc w:val="center"/>
        <w:rPr>
          <w:ins w:id="85" w:author="Maxim" w:date="2015-01-19T19:36:00Z"/>
          <w:rFonts w:ascii="Times New Roman" w:hAnsi="Times New Roman"/>
          <w:sz w:val="28"/>
          <w:rPrChange w:id="86" w:author="Maxim" w:date="2015-01-19T19:37:00Z">
            <w:rPr>
              <w:ins w:id="87" w:author="Maxim" w:date="2015-01-19T19:36:00Z"/>
            </w:rPr>
          </w:rPrChange>
        </w:rPr>
      </w:pPr>
    </w:p>
    <w:p w14:paraId="5AAEA76B" w14:textId="77777777" w:rsidR="00BB176B" w:rsidRDefault="00BB176B" w:rsidP="00154EB8">
      <w:pPr>
        <w:pStyle w:val="a3"/>
        <w:rPr>
          <w:rStyle w:val="ac"/>
          <w:lang w:val="ru-RU"/>
        </w:rPr>
      </w:pPr>
    </w:p>
    <w:p w14:paraId="79599C52" w14:textId="77777777" w:rsidR="00FE7EC0" w:rsidRDefault="00890B44" w:rsidP="00FE7EC0">
      <w:pPr>
        <w:pStyle w:val="a3"/>
        <w:keepNext/>
        <w:ind w:firstLine="0"/>
        <w:jc w:val="center"/>
      </w:pPr>
      <w:r w:rsidRPr="00890B44">
        <w:rPr>
          <w:noProof/>
          <w:lang w:eastAsia="ru-RU"/>
        </w:rPr>
        <w:drawing>
          <wp:inline distT="0" distB="0" distL="0" distR="0" wp14:anchorId="467857D7" wp14:editId="11CEAA15">
            <wp:extent cx="5940425" cy="314487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144872"/>
                    </a:xfrm>
                    <a:prstGeom prst="rect">
                      <a:avLst/>
                    </a:prstGeom>
                    <a:noFill/>
                    <a:ln>
                      <a:noFill/>
                    </a:ln>
                  </pic:spPr>
                </pic:pic>
              </a:graphicData>
            </a:graphic>
          </wp:inline>
        </w:drawing>
      </w:r>
    </w:p>
    <w:p w14:paraId="7DCEE308" w14:textId="66FEFB88" w:rsidR="00FE7EC0" w:rsidRPr="0048740B" w:rsidRDefault="00FE7EC0" w:rsidP="00FE7EC0">
      <w:pPr>
        <w:pStyle w:val="a5"/>
      </w:pPr>
      <w:bookmarkStart w:id="88" w:name="_Ref406954427"/>
      <w:r>
        <w:t xml:space="preserve">Рис.  </w:t>
      </w:r>
      <w:bookmarkEnd w:id="88"/>
      <w:ins w:id="89" w:author="Maxim" w:date="2015-01-19T19:48:00Z">
        <w:r w:rsidR="006066ED">
          <w:t>7</w:t>
        </w:r>
      </w:ins>
      <w:del w:id="90" w:author="Maxim" w:date="2015-01-19T19:41:00Z">
        <w:r w:rsidR="00B84EA2" w:rsidDel="00BB176B">
          <w:delText>5</w:delText>
        </w:r>
      </w:del>
      <w:r>
        <w:t xml:space="preserve">. </w:t>
      </w:r>
      <w:r w:rsidR="00154EB8">
        <w:t xml:space="preserve">Диаграмма последовательности </w:t>
      </w:r>
      <w:ins w:id="91" w:author="Maxim" w:date="2015-01-19T19:36:00Z">
        <w:r w:rsidR="00E02283" w:rsidRPr="00E02283">
          <w:rPr>
            <w:rPrChange w:id="92" w:author="Maxim" w:date="2015-01-19T19:37:00Z">
              <w:rPr>
                <w:color w:val="0563C1" w:themeColor="hyperlink"/>
                <w:u w:val="single"/>
              </w:rPr>
            </w:rPrChange>
          </w:rPr>
          <w:t>для варианта использования «</w:t>
        </w:r>
      </w:ins>
      <w:r w:rsidR="00890B44">
        <w:t>Покупка автомобиля</w:t>
      </w:r>
      <w:ins w:id="93" w:author="Maxim" w:date="2015-01-19T19:36:00Z">
        <w:r w:rsidR="00E02283" w:rsidRPr="00E02283">
          <w:rPr>
            <w:rPrChange w:id="94" w:author="Maxim" w:date="2015-01-19T19:37:00Z">
              <w:rPr>
                <w:color w:val="0563C1" w:themeColor="hyperlink"/>
                <w:u w:val="single"/>
              </w:rPr>
            </w:rPrChange>
          </w:rPr>
          <w:t>»</w:t>
        </w:r>
      </w:ins>
      <w:r w:rsidR="0034403C">
        <w:t>(</w:t>
      </w:r>
      <w:r w:rsidR="0034403C" w:rsidRPr="0034403C">
        <w:rPr>
          <w:highlight w:val="yellow"/>
        </w:rPr>
        <w:t>ошибки с возвращением)</w:t>
      </w:r>
    </w:p>
    <w:p w14:paraId="04E8A3D2" w14:textId="77777777" w:rsidR="00890B44" w:rsidRPr="00FB09B3" w:rsidRDefault="003C7360" w:rsidP="00890B44">
      <w:pPr>
        <w:pStyle w:val="a3"/>
        <w:rPr>
          <w:rStyle w:val="ac"/>
          <w:lang w:val="ru-RU"/>
        </w:rPr>
      </w:pPr>
      <w:r>
        <w:t xml:space="preserve">Сценарий описываемой последовательности сообщений между объектами программной системы </w:t>
      </w:r>
      <w:r w:rsidR="00890B44">
        <w:t>начинается с того момента, когда пользователь, авторизированный зашел на главную страницу веб-приложения, после которой переходит в каталог доступных машин, которая его перенаправляет на страницу того автомобиля, который выбрал пользователь. После чего пользователь выбирает купить автомобиль или вернуться к началу каталога. Если выбирает покупку переходит на страницу корзины, на которой осуществляется покупка выбранного автотранспорта. После чего действия завершается, и пользователь переходит на главную страницу.</w:t>
      </w:r>
    </w:p>
    <w:p w14:paraId="6BE150C8" w14:textId="0F839AA4" w:rsidR="00A57A73" w:rsidRPr="00E631EB" w:rsidRDefault="00660DFE" w:rsidP="00A57A73">
      <w:pPr>
        <w:pStyle w:val="a3"/>
        <w:rPr>
          <w:rStyle w:val="ac"/>
          <w:lang w:val="ru-RU"/>
        </w:rPr>
      </w:pPr>
      <w:r>
        <w:lastRenderedPageBreak/>
        <w:t>На</w:t>
      </w:r>
      <w:r w:rsidRPr="00E631EB">
        <w:t xml:space="preserve"> </w:t>
      </w:r>
      <w:r w:rsidR="00066381">
        <w:t>рис. 8</w:t>
      </w:r>
      <w:r w:rsidR="00E02283">
        <w:rPr>
          <w:lang w:val="en-US"/>
        </w:rPr>
        <w:fldChar w:fldCharType="begin"/>
      </w:r>
      <w:r w:rsidR="0015389F" w:rsidRPr="00E631EB">
        <w:instrText xml:space="preserve"> </w:instrText>
      </w:r>
      <w:r w:rsidR="0015389F">
        <w:rPr>
          <w:lang w:val="en-US"/>
        </w:rPr>
        <w:instrText>REF</w:instrText>
      </w:r>
      <w:r w:rsidR="0015389F" w:rsidRPr="00E631EB">
        <w:instrText xml:space="preserve"> _</w:instrText>
      </w:r>
      <w:r w:rsidR="0015389F">
        <w:rPr>
          <w:lang w:val="en-US"/>
        </w:rPr>
        <w:instrText>Ref</w:instrText>
      </w:r>
      <w:r w:rsidR="0015389F" w:rsidRPr="00E631EB">
        <w:instrText>406956055 \</w:instrText>
      </w:r>
      <w:r w:rsidR="0015389F">
        <w:rPr>
          <w:lang w:val="en-US"/>
        </w:rPr>
        <w:instrText>h</w:instrText>
      </w:r>
      <w:r w:rsidR="0015389F" w:rsidRPr="00E631EB">
        <w:instrText xml:space="preserve"> </w:instrText>
      </w:r>
      <w:r w:rsidR="00E02283">
        <w:rPr>
          <w:lang w:val="en-US"/>
        </w:rPr>
      </w:r>
      <w:r w:rsidR="00E02283">
        <w:rPr>
          <w:lang w:val="en-US"/>
        </w:rPr>
        <w:fldChar w:fldCharType="end"/>
      </w:r>
      <w:r w:rsidRPr="00E631EB">
        <w:t xml:space="preserve"> </w:t>
      </w:r>
      <w:r>
        <w:t>изображена</w:t>
      </w:r>
      <w:r w:rsidRPr="00E631EB">
        <w:t xml:space="preserve"> </w:t>
      </w:r>
      <w:r>
        <w:t>диаграмма</w:t>
      </w:r>
      <w:r w:rsidRPr="00E631EB">
        <w:t xml:space="preserve"> </w:t>
      </w:r>
      <w:r>
        <w:t>последовательности</w:t>
      </w:r>
      <w:r w:rsidRPr="00E631EB">
        <w:t xml:space="preserve"> </w:t>
      </w:r>
      <w:r>
        <w:t>для</w:t>
      </w:r>
      <w:r w:rsidRPr="00E631EB">
        <w:t xml:space="preserve"> </w:t>
      </w:r>
      <w:r w:rsidR="00890B44">
        <w:t>варианта использования «Записаться на техническое обслуживание»</w:t>
      </w:r>
      <w:r w:rsidRPr="00E631EB">
        <w:t xml:space="preserve"> </w:t>
      </w:r>
    </w:p>
    <w:p w14:paraId="3DE4E9EA" w14:textId="77777777" w:rsidR="00660DFE" w:rsidRDefault="00890B44" w:rsidP="00660DFE">
      <w:pPr>
        <w:pStyle w:val="a3"/>
        <w:keepNext/>
        <w:ind w:firstLine="0"/>
        <w:jc w:val="center"/>
      </w:pPr>
      <w:r w:rsidRPr="00890B44">
        <w:rPr>
          <w:noProof/>
          <w:lang w:eastAsia="ru-RU"/>
        </w:rPr>
        <w:drawing>
          <wp:inline distT="0" distB="0" distL="0" distR="0" wp14:anchorId="405F9E8D" wp14:editId="2F526688">
            <wp:extent cx="5467350" cy="40005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350" cy="4000500"/>
                    </a:xfrm>
                    <a:prstGeom prst="rect">
                      <a:avLst/>
                    </a:prstGeom>
                    <a:noFill/>
                    <a:ln>
                      <a:noFill/>
                    </a:ln>
                  </pic:spPr>
                </pic:pic>
              </a:graphicData>
            </a:graphic>
          </wp:inline>
        </w:drawing>
      </w:r>
    </w:p>
    <w:p w14:paraId="11EE8729" w14:textId="77777777" w:rsidR="002E6C53" w:rsidRPr="00E631EB" w:rsidRDefault="00660DFE" w:rsidP="002E6C53">
      <w:pPr>
        <w:pStyle w:val="a3"/>
        <w:rPr>
          <w:rStyle w:val="ac"/>
          <w:lang w:val="ru-RU"/>
        </w:rPr>
      </w:pPr>
      <w:bookmarkStart w:id="95" w:name="_Ref406956055"/>
      <w:r>
        <w:t xml:space="preserve">Рис.  </w:t>
      </w:r>
      <w:del w:id="96" w:author="Maxim" w:date="2015-01-19T19:41:00Z">
        <w:r w:rsidR="00E02283" w:rsidDel="00BB176B">
          <w:fldChar w:fldCharType="begin"/>
        </w:r>
        <w:r w:rsidR="009275A4" w:rsidDel="00BB176B">
          <w:delInstrText xml:space="preserve"> SEQ Рис._ \* ARABIC </w:delInstrText>
        </w:r>
        <w:r w:rsidR="00E02283" w:rsidDel="00BB176B">
          <w:fldChar w:fldCharType="separate"/>
        </w:r>
        <w:r w:rsidR="00B84EA2" w:rsidRPr="00737AC1" w:rsidDel="00BB176B">
          <w:rPr>
            <w:noProof/>
          </w:rPr>
          <w:delText>6</w:delText>
        </w:r>
        <w:r w:rsidR="00E02283" w:rsidDel="00BB176B">
          <w:rPr>
            <w:noProof/>
          </w:rPr>
          <w:fldChar w:fldCharType="end"/>
        </w:r>
      </w:del>
      <w:bookmarkEnd w:id="95"/>
      <w:ins w:id="97" w:author="Maxim" w:date="2015-01-19T19:48:00Z">
        <w:r w:rsidR="006066ED">
          <w:t>8</w:t>
        </w:r>
      </w:ins>
      <w:r>
        <w:t>. Диаграмма</w:t>
      </w:r>
      <w:r w:rsidRPr="00871B85">
        <w:t xml:space="preserve"> </w:t>
      </w:r>
      <w:r>
        <w:t>последовательности</w:t>
      </w:r>
      <w:r w:rsidRPr="00871B85">
        <w:t xml:space="preserve"> </w:t>
      </w:r>
      <w:r w:rsidR="002E6C53">
        <w:t>для</w:t>
      </w:r>
      <w:r w:rsidR="002E6C53" w:rsidRPr="00E631EB">
        <w:t xml:space="preserve"> </w:t>
      </w:r>
      <w:r w:rsidR="002E6C53">
        <w:t>варианта использования «Записат</w:t>
      </w:r>
      <w:r w:rsidR="002E6C53" w:rsidRPr="0034403C">
        <w:rPr>
          <w:highlight w:val="yellow"/>
        </w:rPr>
        <w:t xml:space="preserve">ься на </w:t>
      </w:r>
      <w:r w:rsidR="0032251E" w:rsidRPr="0034403C">
        <w:rPr>
          <w:highlight w:val="yellow"/>
        </w:rPr>
        <w:t>тестдрайв</w:t>
      </w:r>
      <w:r w:rsidR="002E6C53" w:rsidRPr="0034403C">
        <w:rPr>
          <w:highlight w:val="yellow"/>
        </w:rPr>
        <w:t>»</w:t>
      </w:r>
      <w:r w:rsidR="002E6C53" w:rsidRPr="00E631EB">
        <w:t xml:space="preserve"> </w:t>
      </w:r>
    </w:p>
    <w:p w14:paraId="06C3D882" w14:textId="77777777" w:rsidR="00660DFE" w:rsidRDefault="00E02283" w:rsidP="002E6C53">
      <w:pPr>
        <w:pStyle w:val="a3"/>
      </w:pPr>
      <w:ins w:id="98" w:author="Maxim" w:date="2015-01-19T19:37:00Z">
        <w:r w:rsidRPr="00E02283">
          <w:rPr>
            <w:rPrChange w:id="99" w:author="Maxim" w:date="2015-01-19T19:38:00Z">
              <w:rPr>
                <w:color w:val="0563C1" w:themeColor="hyperlink"/>
                <w:u w:val="single"/>
              </w:rPr>
            </w:rPrChange>
          </w:rPr>
          <w:t>Для</w:t>
        </w:r>
      </w:ins>
      <w:r w:rsidR="002E6C53" w:rsidRPr="00E631EB">
        <w:t xml:space="preserve"> </w:t>
      </w:r>
      <w:r w:rsidR="002E6C53">
        <w:t xml:space="preserve">варианта использования </w:t>
      </w:r>
      <w:r w:rsidR="0032251E">
        <w:t>«Записаться на тестдрайв»</w:t>
      </w:r>
      <w:r w:rsidR="0032251E" w:rsidRPr="00E631EB">
        <w:t xml:space="preserve"> </w:t>
      </w:r>
      <w:ins w:id="100" w:author="Maxim" w:date="2015-01-19T19:37:00Z">
        <w:r w:rsidRPr="00E02283">
          <w:rPr>
            <w:rPrChange w:id="101" w:author="Maxim" w:date="2015-01-19T19:38:00Z">
              <w:rPr>
                <w:color w:val="0563C1" w:themeColor="hyperlink"/>
                <w:u w:val="single"/>
              </w:rPr>
            </w:rPrChange>
          </w:rPr>
          <w:t xml:space="preserve">необходимо пользователю открыть главную страницу веб-приложения, с которой мы переходим на страницу </w:t>
        </w:r>
      </w:ins>
      <w:r w:rsidR="002E6C53">
        <w:t>услуги</w:t>
      </w:r>
      <w:ins w:id="102" w:author="Maxim" w:date="2015-01-19T19:37:00Z">
        <w:r w:rsidRPr="00E02283">
          <w:rPr>
            <w:rPrChange w:id="103" w:author="Maxim" w:date="2015-01-19T19:38:00Z">
              <w:rPr>
                <w:color w:val="0563C1" w:themeColor="hyperlink"/>
                <w:u w:val="single"/>
              </w:rPr>
            </w:rPrChange>
          </w:rPr>
          <w:t xml:space="preserve">, </w:t>
        </w:r>
      </w:ins>
      <w:r w:rsidR="002E6C53">
        <w:t xml:space="preserve">выбрать функцию записаться на </w:t>
      </w:r>
      <w:r w:rsidR="0032251E">
        <w:t>тестдрайв</w:t>
      </w:r>
      <w:r w:rsidR="002E6C53">
        <w:t xml:space="preserve">  и оставить контактную информацию для выполнения заявки сотрудниками автосервиса. После чего действия завершается, и пользователь переходит на главную страницу.</w:t>
      </w:r>
    </w:p>
    <w:p w14:paraId="2255B7F0" w14:textId="6C0E9B4F" w:rsidR="00660DFE" w:rsidRDefault="0015389F" w:rsidP="00660DFE">
      <w:pPr>
        <w:pStyle w:val="a3"/>
        <w:rPr>
          <w:rStyle w:val="ac"/>
          <w:lang w:val="ru-RU"/>
        </w:rPr>
      </w:pPr>
      <w:r>
        <w:t xml:space="preserve">На </w:t>
      </w:r>
      <w:r w:rsidR="00027414">
        <w:t xml:space="preserve">рис. 9 </w:t>
      </w:r>
      <w:r>
        <w:t xml:space="preserve">изображена </w:t>
      </w:r>
      <w:r w:rsidR="0032251E">
        <w:t>диаграмма</w:t>
      </w:r>
      <w:r w:rsidR="0032251E" w:rsidRPr="00871B85">
        <w:t xml:space="preserve"> </w:t>
      </w:r>
      <w:r w:rsidR="0032251E">
        <w:t>последовательности</w:t>
      </w:r>
      <w:r w:rsidR="0032251E" w:rsidRPr="00871B85">
        <w:t xml:space="preserve"> </w:t>
      </w:r>
      <w:r w:rsidR="0032251E">
        <w:t>для</w:t>
      </w:r>
      <w:r w:rsidR="0032251E" w:rsidRPr="00E631EB">
        <w:t xml:space="preserve"> </w:t>
      </w:r>
      <w:r w:rsidR="0032251E">
        <w:t>варианта использования «Записаться на техническое обслуживание»</w:t>
      </w:r>
      <w:r w:rsidRPr="0015389F">
        <w:rPr>
          <w:rStyle w:val="ac"/>
          <w:lang w:val="ru-RU"/>
        </w:rPr>
        <w:t>.</w:t>
      </w:r>
    </w:p>
    <w:p w14:paraId="4D7E3B51" w14:textId="77777777" w:rsidR="0015389F" w:rsidRDefault="009F6961" w:rsidP="0015389F">
      <w:pPr>
        <w:pStyle w:val="a3"/>
        <w:keepNext/>
        <w:ind w:firstLine="0"/>
        <w:jc w:val="center"/>
      </w:pPr>
      <w:r w:rsidRPr="009F6961">
        <w:rPr>
          <w:noProof/>
          <w:lang w:eastAsia="ru-RU"/>
        </w:rPr>
        <w:lastRenderedPageBreak/>
        <w:drawing>
          <wp:inline distT="0" distB="0" distL="0" distR="0" wp14:anchorId="07344B0C" wp14:editId="7C2FC474">
            <wp:extent cx="5695950" cy="40005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5950" cy="4000500"/>
                    </a:xfrm>
                    <a:prstGeom prst="rect">
                      <a:avLst/>
                    </a:prstGeom>
                    <a:noFill/>
                    <a:ln>
                      <a:noFill/>
                    </a:ln>
                  </pic:spPr>
                </pic:pic>
              </a:graphicData>
            </a:graphic>
          </wp:inline>
        </w:drawing>
      </w:r>
    </w:p>
    <w:p w14:paraId="7EB6770D" w14:textId="0F963E7B" w:rsidR="0015389F" w:rsidRPr="00FB09B3" w:rsidRDefault="0015389F" w:rsidP="0015389F">
      <w:pPr>
        <w:pStyle w:val="a5"/>
        <w:rPr>
          <w:rStyle w:val="ac"/>
          <w:lang w:val="ru-RU"/>
        </w:rPr>
      </w:pPr>
      <w:bookmarkStart w:id="104" w:name="_Ref406956115"/>
      <w:r>
        <w:t xml:space="preserve">Рис.  </w:t>
      </w:r>
      <w:bookmarkEnd w:id="104"/>
      <w:ins w:id="105" w:author="Maxim" w:date="2015-01-19T19:48:00Z">
        <w:r w:rsidR="006066ED">
          <w:rPr>
            <w:noProof/>
          </w:rPr>
          <w:t>9</w:t>
        </w:r>
      </w:ins>
      <w:del w:id="106" w:author="Maxim" w:date="2015-01-19T19:41:00Z">
        <w:r w:rsidR="00B84EA2" w:rsidRPr="00737AC1" w:rsidDel="00BB176B">
          <w:rPr>
            <w:noProof/>
          </w:rPr>
          <w:delText>7</w:delText>
        </w:r>
      </w:del>
      <w:r w:rsidR="005B5CD3">
        <w:t>.</w:t>
      </w:r>
      <w:r w:rsidR="0032251E">
        <w:t xml:space="preserve"> Диаграмма</w:t>
      </w:r>
      <w:r w:rsidR="0032251E" w:rsidRPr="00871B85">
        <w:t xml:space="preserve"> </w:t>
      </w:r>
      <w:r w:rsidR="0032251E">
        <w:t>последовательности</w:t>
      </w:r>
      <w:r w:rsidR="0032251E" w:rsidRPr="00871B85">
        <w:t xml:space="preserve"> </w:t>
      </w:r>
      <w:r w:rsidR="0032251E">
        <w:t>для</w:t>
      </w:r>
      <w:r w:rsidR="0032251E" w:rsidRPr="00E631EB">
        <w:t xml:space="preserve"> </w:t>
      </w:r>
      <w:r w:rsidR="0032251E">
        <w:t>варианта использования «Записаться на техническ</w:t>
      </w:r>
      <w:r w:rsidR="0032251E" w:rsidRPr="0034403C">
        <w:rPr>
          <w:highlight w:val="yellow"/>
        </w:rPr>
        <w:t>ое обслуживание»</w:t>
      </w:r>
    </w:p>
    <w:p w14:paraId="39022BC1" w14:textId="77777777" w:rsidR="0032251E" w:rsidRDefault="00E02283" w:rsidP="0032251E">
      <w:pPr>
        <w:pStyle w:val="a3"/>
        <w:rPr>
          <w:rFonts w:eastAsiaTheme="minorHAnsi" w:cstheme="minorBidi"/>
        </w:rPr>
      </w:pPr>
      <w:ins w:id="107" w:author="Maxim" w:date="2015-01-19T19:37:00Z">
        <w:r w:rsidRPr="00E02283">
          <w:rPr>
            <w:rPrChange w:id="108" w:author="Maxim" w:date="2015-01-19T19:38:00Z">
              <w:rPr>
                <w:color w:val="0563C1" w:themeColor="hyperlink"/>
                <w:u w:val="single"/>
              </w:rPr>
            </w:rPrChange>
          </w:rPr>
          <w:t>Для</w:t>
        </w:r>
      </w:ins>
      <w:r w:rsidR="0032251E" w:rsidRPr="00E631EB">
        <w:t xml:space="preserve"> </w:t>
      </w:r>
      <w:r w:rsidR="0032251E">
        <w:t>варианта использования «Записаться на техническое обслуживание»</w:t>
      </w:r>
      <w:r w:rsidR="0032251E" w:rsidRPr="00E631EB">
        <w:t xml:space="preserve"> </w:t>
      </w:r>
      <w:ins w:id="109" w:author="Maxim" w:date="2015-01-19T19:37:00Z">
        <w:r w:rsidRPr="00E02283">
          <w:rPr>
            <w:rPrChange w:id="110" w:author="Maxim" w:date="2015-01-19T19:38:00Z">
              <w:rPr>
                <w:color w:val="0563C1" w:themeColor="hyperlink"/>
                <w:u w:val="single"/>
              </w:rPr>
            </w:rPrChange>
          </w:rPr>
          <w:t xml:space="preserve">необходимо пользователю открыть главную страницу веб-приложения, с которой мы переходим на страницу </w:t>
        </w:r>
      </w:ins>
      <w:r w:rsidR="0032251E">
        <w:t>услуги</w:t>
      </w:r>
      <w:ins w:id="111" w:author="Maxim" w:date="2015-01-19T19:37:00Z">
        <w:r w:rsidRPr="00E02283">
          <w:rPr>
            <w:rPrChange w:id="112" w:author="Maxim" w:date="2015-01-19T19:38:00Z">
              <w:rPr>
                <w:color w:val="0563C1" w:themeColor="hyperlink"/>
                <w:u w:val="single"/>
              </w:rPr>
            </w:rPrChange>
          </w:rPr>
          <w:t xml:space="preserve">, </w:t>
        </w:r>
      </w:ins>
      <w:r w:rsidR="0032251E">
        <w:t>выбрать функцию записаться на техническое обслуживание. Система запрашивает персональные данные, пользователь должен ввести персональные данные. Система сохраняет обращение, после чего пользователь переходит на начальную страницу.</w:t>
      </w:r>
    </w:p>
    <w:p w14:paraId="235552AC" w14:textId="77777777" w:rsidR="0032251E" w:rsidRDefault="0032251E" w:rsidP="0032251E">
      <w:pPr>
        <w:pStyle w:val="a3"/>
        <w:rPr>
          <w:rFonts w:eastAsiaTheme="minorHAnsi" w:cstheme="minorBidi"/>
        </w:rPr>
      </w:pPr>
    </w:p>
    <w:p w14:paraId="1B5155DF" w14:textId="77777777" w:rsidR="0032251E" w:rsidRDefault="0032251E" w:rsidP="0032251E">
      <w:pPr>
        <w:pStyle w:val="a3"/>
        <w:rPr>
          <w:rFonts w:eastAsiaTheme="minorHAnsi" w:cstheme="minorBidi"/>
        </w:rPr>
      </w:pPr>
    </w:p>
    <w:p w14:paraId="1A580722" w14:textId="77777777" w:rsidR="0032251E" w:rsidRDefault="0032251E" w:rsidP="0032251E">
      <w:pPr>
        <w:pStyle w:val="a3"/>
        <w:rPr>
          <w:rFonts w:eastAsiaTheme="minorHAnsi" w:cstheme="minorBidi"/>
        </w:rPr>
      </w:pPr>
    </w:p>
    <w:p w14:paraId="3E1662E4" w14:textId="77777777" w:rsidR="0032251E" w:rsidRDefault="0032251E" w:rsidP="0032251E">
      <w:pPr>
        <w:pStyle w:val="a3"/>
      </w:pPr>
    </w:p>
    <w:p w14:paraId="7BDC9FDD" w14:textId="77777777" w:rsidR="00377717" w:rsidRPr="00AD2649" w:rsidRDefault="000960A7" w:rsidP="000960A7">
      <w:pPr>
        <w:pStyle w:val="1"/>
      </w:pPr>
      <w:bookmarkStart w:id="113" w:name="_Toc409631543"/>
      <w:r w:rsidRPr="00AD2649">
        <w:lastRenderedPageBreak/>
        <w:t>4 Реализация</w:t>
      </w:r>
      <w:bookmarkEnd w:id="113"/>
    </w:p>
    <w:p w14:paraId="59EDD5B9" w14:textId="77777777" w:rsidR="000960A7" w:rsidRPr="00AD2649" w:rsidRDefault="005356A9" w:rsidP="005356A9">
      <w:pPr>
        <w:pStyle w:val="2"/>
      </w:pPr>
      <w:bookmarkStart w:id="114" w:name="_Toc409631544"/>
      <w:r w:rsidRPr="00AD2649">
        <w:t>4.1 Тестирование</w:t>
      </w:r>
      <w:bookmarkEnd w:id="114"/>
    </w:p>
    <w:p w14:paraId="142CFE8A" w14:textId="77777777" w:rsidR="00BC22E9" w:rsidRPr="00BC22E9" w:rsidRDefault="00BC22E9" w:rsidP="005356A9">
      <w:pPr>
        <w:pStyle w:val="a3"/>
      </w:pPr>
      <w:r w:rsidRPr="00BC22E9">
        <w:t xml:space="preserve">Тестирование веб-приложений представляет собой сложную задачу, так как веб-приложение состоит из нескольких слоев логики – от </w:t>
      </w:r>
      <w:r w:rsidRPr="00BC22E9">
        <w:rPr>
          <w:lang w:val="en-US"/>
        </w:rPr>
        <w:t>HTTP</w:t>
      </w:r>
      <w:r w:rsidRPr="00BC22E9">
        <w:t xml:space="preserve"> запросов на уровне обработки запросов до форм проверки и рендеринга страницы. С помощью тестового фреймворка, встроенного в </w:t>
      </w:r>
      <w:r w:rsidRPr="00BC22E9">
        <w:rPr>
          <w:lang w:val="en-US"/>
        </w:rPr>
        <w:t>Django</w:t>
      </w:r>
      <w:r w:rsidRPr="00BC22E9">
        <w:t>, и нескольких утилит вы можете эмулировать запросы пользователя и проверять какая страница показалась в ответ.</w:t>
      </w:r>
    </w:p>
    <w:p w14:paraId="1D2DAFEE" w14:textId="77777777" w:rsidR="005356A9" w:rsidRPr="00AD2649" w:rsidRDefault="005356A9" w:rsidP="005356A9">
      <w:pPr>
        <w:pStyle w:val="a3"/>
      </w:pPr>
      <w:r w:rsidRPr="00AD2649">
        <w:t xml:space="preserve">Тестирование – это </w:t>
      </w:r>
      <w:r w:rsidR="00BC22E9">
        <w:t>проверка корректности</w:t>
      </w:r>
      <w:r w:rsidRPr="00AD2649">
        <w:t xml:space="preserve"> работоспособност</w:t>
      </w:r>
      <w:r w:rsidR="00BC22E9">
        <w:t>и</w:t>
      </w:r>
      <w:r w:rsidRPr="00AD2649">
        <w:t xml:space="preserve"> программы, через нахождение соответствия между реальными и ожидаемыми поведением программы, осуществляемые на наборе тестов. </w:t>
      </w:r>
      <w:r w:rsidR="00BC22E9">
        <w:t xml:space="preserve">Оно </w:t>
      </w:r>
      <w:r w:rsidRPr="00AD2649">
        <w:t>помогает доработать продукт.</w:t>
      </w:r>
    </w:p>
    <w:p w14:paraId="7CC2EEFC" w14:textId="77777777" w:rsidR="005356A9" w:rsidRPr="00AD2649" w:rsidRDefault="005356A9" w:rsidP="005356A9">
      <w:pPr>
        <w:pStyle w:val="3"/>
      </w:pPr>
      <w:bookmarkStart w:id="115" w:name="_Toc409631545"/>
      <w:r w:rsidRPr="00AD2649">
        <w:t>4.1.1 Модульные тесты</w:t>
      </w:r>
      <w:bookmarkEnd w:id="115"/>
    </w:p>
    <w:p w14:paraId="5D573C38" w14:textId="77777777" w:rsidR="005356A9" w:rsidRPr="00AD2649" w:rsidRDefault="005356A9" w:rsidP="005356A9">
      <w:pPr>
        <w:pStyle w:val="a3"/>
      </w:pPr>
      <w:r w:rsidRPr="00AD2649">
        <w:t>Вид тестирования, при котором проверяются модули программы. Идея разбить код программы на отдельные модули. Также модульное тестирование можно считать, как «живое» документирование. Это значит, что клиенты, которые не знают, как работает данный класс, могут разобраться с помощью модульного теста [</w:t>
      </w:r>
      <w:r w:rsidR="00C159EF" w:rsidRPr="00AD2649">
        <w:t>8</w:t>
      </w:r>
      <w:r w:rsidRPr="00AD2649">
        <w:t>].</w:t>
      </w:r>
    </w:p>
    <w:p w14:paraId="76AE2827" w14:textId="77777777" w:rsidR="005356A9" w:rsidRPr="00AD2649" w:rsidRDefault="005356A9" w:rsidP="005356A9">
      <w:pPr>
        <w:pStyle w:val="a3"/>
      </w:pPr>
      <w:r w:rsidRPr="00AD2649">
        <w:t>Файл test.py каждого приложения, который содержит тесты, создается в Django в ходе создания приложения в проекте. В данном файле можно создавать unit- и doc- тесты. В данной курсовой работе были выбраны unit-тесты для тестирования атрибутов и методов, которые их изменяют.  Проще говоря</w:t>
      </w:r>
      <w:r w:rsidR="00D6787C" w:rsidRPr="00AD2649">
        <w:t>,</w:t>
      </w:r>
      <w:r w:rsidRPr="00AD2649">
        <w:t xml:space="preserve"> unit-тесты служат для непосредственной проверки заполненных полей, а не поэтапной работы программы.</w:t>
      </w:r>
    </w:p>
    <w:p w14:paraId="12474B05" w14:textId="77777777" w:rsidR="005356A9" w:rsidRPr="00AD2649" w:rsidRDefault="005356A9" w:rsidP="005356A9">
      <w:pPr>
        <w:pStyle w:val="a3"/>
      </w:pPr>
      <w:r w:rsidRPr="00AD2649">
        <w:t>Для создания unit-теста используется класс TestCase, от которого наследуются все созданные разработчиком классы с тестами.</w:t>
      </w:r>
    </w:p>
    <w:p w14:paraId="5415B331" w14:textId="77777777" w:rsidR="00BB176B" w:rsidRPr="0077505A" w:rsidRDefault="00E02283" w:rsidP="00BB176B">
      <w:pPr>
        <w:pStyle w:val="a4"/>
        <w:numPr>
          <w:ilvl w:val="0"/>
          <w:numId w:val="29"/>
        </w:numPr>
        <w:spacing w:after="160" w:line="259" w:lineRule="auto"/>
        <w:jc w:val="both"/>
        <w:rPr>
          <w:ins w:id="116" w:author="Maxim" w:date="2015-01-19T19:42:00Z"/>
          <w:rFonts w:ascii="Times New Roman" w:hAnsi="Times New Roman"/>
          <w:sz w:val="28"/>
          <w:szCs w:val="28"/>
          <w:rPrChange w:id="117" w:author="Maxim" w:date="2015-01-19T19:42:00Z">
            <w:rPr>
              <w:ins w:id="118" w:author="Maxim" w:date="2015-01-19T19:42:00Z"/>
              <w:szCs w:val="28"/>
            </w:rPr>
          </w:rPrChange>
        </w:rPr>
      </w:pPr>
      <w:ins w:id="119" w:author="Maxim" w:date="2015-01-19T19:42:00Z">
        <w:r w:rsidRPr="00E02283">
          <w:rPr>
            <w:rFonts w:ascii="Times New Roman" w:hAnsi="Times New Roman"/>
            <w:sz w:val="28"/>
            <w:szCs w:val="28"/>
            <w:rPrChange w:id="120" w:author="Maxim" w:date="2015-01-19T19:42:00Z">
              <w:rPr>
                <w:color w:val="0563C1" w:themeColor="hyperlink"/>
                <w:szCs w:val="28"/>
                <w:u w:val="single"/>
              </w:rPr>
            </w:rPrChange>
          </w:rPr>
          <w:t>Проверка свойства добавления комментариев к автомобилю</w:t>
        </w:r>
      </w:ins>
    </w:p>
    <w:p w14:paraId="5F88375D" w14:textId="77777777" w:rsidR="00E02283" w:rsidRDefault="00BB176B">
      <w:pPr>
        <w:spacing w:after="0" w:line="240" w:lineRule="atLeast"/>
        <w:rPr>
          <w:ins w:id="121" w:author="Maxim" w:date="2015-01-19T19:42:00Z"/>
          <w:rFonts w:ascii="Courier New" w:hAnsi="Courier New" w:cs="Courier New"/>
          <w:sz w:val="24"/>
          <w:szCs w:val="24"/>
          <w:lang w:val="en-US"/>
        </w:rPr>
        <w:pPrChange w:id="122" w:author="Maxim" w:date="2015-01-19T19:45:00Z">
          <w:pPr/>
        </w:pPrChange>
      </w:pPr>
      <w:ins w:id="123" w:author="Maxim" w:date="2015-01-19T19:42:00Z">
        <w:r w:rsidRPr="006E16FA">
          <w:rPr>
            <w:rFonts w:ascii="Courier New" w:hAnsi="Courier New" w:cs="Courier New"/>
            <w:sz w:val="24"/>
            <w:szCs w:val="24"/>
            <w:lang w:val="en-US"/>
          </w:rPr>
          <w:t>class CommentsTest(TestCase):</w:t>
        </w:r>
      </w:ins>
    </w:p>
    <w:p w14:paraId="07C0DF74" w14:textId="77777777" w:rsidR="00E02283" w:rsidRDefault="00BB176B">
      <w:pPr>
        <w:spacing w:after="0" w:line="240" w:lineRule="atLeast"/>
        <w:rPr>
          <w:ins w:id="124" w:author="Maxim" w:date="2015-01-19T19:42:00Z"/>
          <w:rFonts w:ascii="Courier New" w:hAnsi="Courier New" w:cs="Courier New"/>
          <w:sz w:val="24"/>
          <w:szCs w:val="24"/>
          <w:lang w:val="en-US"/>
        </w:rPr>
        <w:pPrChange w:id="125" w:author="Maxim" w:date="2015-01-19T19:45:00Z">
          <w:pPr/>
        </w:pPrChange>
      </w:pPr>
      <w:ins w:id="126" w:author="Maxim" w:date="2015-01-19T19:42:00Z">
        <w:r w:rsidRPr="006E16FA">
          <w:rPr>
            <w:rFonts w:ascii="Courier New" w:hAnsi="Courier New" w:cs="Courier New"/>
            <w:sz w:val="24"/>
            <w:szCs w:val="24"/>
            <w:lang w:val="en-US"/>
          </w:rPr>
          <w:t xml:space="preserve">    def test_add_comment_view(self):</w:t>
        </w:r>
      </w:ins>
    </w:p>
    <w:p w14:paraId="0D491180" w14:textId="77777777" w:rsidR="00E02283" w:rsidRDefault="00BB176B">
      <w:pPr>
        <w:spacing w:after="0" w:line="240" w:lineRule="atLeast"/>
        <w:rPr>
          <w:ins w:id="127" w:author="Maxim" w:date="2015-01-19T19:42:00Z"/>
          <w:rFonts w:ascii="Courier New" w:hAnsi="Courier New" w:cs="Courier New"/>
          <w:sz w:val="24"/>
          <w:szCs w:val="24"/>
          <w:lang w:val="en-US"/>
        </w:rPr>
        <w:pPrChange w:id="128" w:author="Maxim" w:date="2015-01-19T19:45:00Z">
          <w:pPr/>
        </w:pPrChange>
      </w:pPr>
      <w:ins w:id="129" w:author="Maxim" w:date="2015-01-19T19:42:00Z">
        <w:r w:rsidRPr="006E16FA">
          <w:rPr>
            <w:rFonts w:ascii="Courier New" w:hAnsi="Courier New" w:cs="Courier New"/>
            <w:sz w:val="24"/>
            <w:szCs w:val="24"/>
            <w:lang w:val="en-US"/>
          </w:rPr>
          <w:t xml:space="preserve">        mark1 = Mark.objects.create(name='mark1')</w:t>
        </w:r>
      </w:ins>
    </w:p>
    <w:p w14:paraId="4731235B" w14:textId="77777777" w:rsidR="00E02283" w:rsidRDefault="00BB176B">
      <w:pPr>
        <w:spacing w:after="0" w:line="240" w:lineRule="atLeast"/>
        <w:rPr>
          <w:ins w:id="130" w:author="Maxim" w:date="2015-01-19T19:42:00Z"/>
          <w:rFonts w:ascii="Courier New" w:hAnsi="Courier New" w:cs="Courier New"/>
          <w:sz w:val="24"/>
          <w:szCs w:val="24"/>
          <w:lang w:val="en-US"/>
        </w:rPr>
        <w:pPrChange w:id="131" w:author="Maxim" w:date="2015-01-19T19:45:00Z">
          <w:pPr/>
        </w:pPrChange>
      </w:pPr>
      <w:ins w:id="132" w:author="Maxim" w:date="2015-01-19T19:42:00Z">
        <w:r w:rsidRPr="006E16FA">
          <w:rPr>
            <w:rFonts w:ascii="Courier New" w:hAnsi="Courier New" w:cs="Courier New"/>
            <w:sz w:val="24"/>
            <w:szCs w:val="24"/>
            <w:lang w:val="en-US"/>
          </w:rPr>
          <w:lastRenderedPageBreak/>
          <w:t xml:space="preserve">        model = Model_.objects.create(name='model1', mark=mark1)</w:t>
        </w:r>
      </w:ins>
    </w:p>
    <w:p w14:paraId="43263B51" w14:textId="77777777" w:rsidR="00E02283" w:rsidRDefault="00BB176B">
      <w:pPr>
        <w:spacing w:after="0" w:line="240" w:lineRule="atLeast"/>
        <w:rPr>
          <w:ins w:id="133" w:author="Maxim" w:date="2015-01-19T19:42:00Z"/>
          <w:rFonts w:ascii="Courier New" w:hAnsi="Courier New" w:cs="Courier New"/>
          <w:sz w:val="24"/>
          <w:szCs w:val="24"/>
          <w:lang w:val="en-US"/>
        </w:rPr>
        <w:pPrChange w:id="134" w:author="Maxim" w:date="2015-01-19T19:45:00Z">
          <w:pPr/>
        </w:pPrChange>
      </w:pPr>
      <w:ins w:id="135" w:author="Maxim" w:date="2015-01-19T19:42:00Z">
        <w:r w:rsidRPr="006E16FA">
          <w:rPr>
            <w:rFonts w:ascii="Courier New" w:hAnsi="Courier New" w:cs="Courier New"/>
            <w:sz w:val="24"/>
            <w:szCs w:val="24"/>
            <w:lang w:val="en-US"/>
          </w:rPr>
          <w:t xml:space="preserve">        dealer = Dealer.objects.create(address='address', country='country1')</w:t>
        </w:r>
      </w:ins>
    </w:p>
    <w:p w14:paraId="2CBE636D" w14:textId="77777777" w:rsidR="00E02283" w:rsidRDefault="00BB176B">
      <w:pPr>
        <w:spacing w:after="0" w:line="240" w:lineRule="atLeast"/>
        <w:rPr>
          <w:ins w:id="136" w:author="Maxim" w:date="2015-01-19T19:42:00Z"/>
          <w:rFonts w:ascii="Courier New" w:hAnsi="Courier New" w:cs="Courier New"/>
          <w:sz w:val="24"/>
          <w:szCs w:val="24"/>
          <w:lang w:val="en-US"/>
        </w:rPr>
        <w:pPrChange w:id="137" w:author="Maxim" w:date="2015-01-19T19:45:00Z">
          <w:pPr/>
        </w:pPrChange>
      </w:pPr>
      <w:ins w:id="138" w:author="Maxim" w:date="2015-01-19T19:42:00Z">
        <w:r w:rsidRPr="006E16FA">
          <w:rPr>
            <w:rFonts w:ascii="Courier New" w:hAnsi="Courier New" w:cs="Courier New"/>
            <w:sz w:val="24"/>
            <w:szCs w:val="24"/>
            <w:lang w:val="en-US"/>
          </w:rPr>
          <w:t xml:space="preserve">        car = Car.objects.create(price=23.00, description='the best car', color='black', mark=mark1, model=model,</w:t>
        </w:r>
      </w:ins>
    </w:p>
    <w:p w14:paraId="1EF90DA3" w14:textId="77777777" w:rsidR="00E02283" w:rsidRDefault="00BB176B">
      <w:pPr>
        <w:spacing w:after="0" w:line="240" w:lineRule="atLeast"/>
        <w:rPr>
          <w:ins w:id="139" w:author="Maxim" w:date="2015-01-19T19:42:00Z"/>
          <w:rFonts w:ascii="Courier New" w:hAnsi="Courier New" w:cs="Courier New"/>
          <w:sz w:val="24"/>
          <w:szCs w:val="24"/>
          <w:lang w:val="en-US"/>
        </w:rPr>
        <w:pPrChange w:id="140" w:author="Maxim" w:date="2015-01-19T19:45:00Z">
          <w:pPr/>
        </w:pPrChange>
      </w:pPr>
      <w:ins w:id="141" w:author="Maxim" w:date="2015-01-19T19:42:00Z">
        <w:r w:rsidRPr="006E16FA">
          <w:rPr>
            <w:rFonts w:ascii="Courier New" w:hAnsi="Courier New" w:cs="Courier New"/>
            <w:sz w:val="24"/>
            <w:szCs w:val="24"/>
            <w:lang w:val="en-US"/>
          </w:rPr>
          <w:t xml:space="preserve">                                 dealer=dealer, man_year=1990, complectation=Car.COMPLECTATION_BASE, car_img='D://win.png')</w:t>
        </w:r>
      </w:ins>
    </w:p>
    <w:p w14:paraId="538CF32A" w14:textId="77777777" w:rsidR="00E02283" w:rsidRDefault="00BB176B">
      <w:pPr>
        <w:spacing w:after="0" w:line="240" w:lineRule="atLeast"/>
        <w:rPr>
          <w:ins w:id="142" w:author="Maxim" w:date="2015-01-19T19:42:00Z"/>
          <w:rFonts w:ascii="Courier New" w:hAnsi="Courier New" w:cs="Courier New"/>
          <w:sz w:val="24"/>
          <w:szCs w:val="24"/>
          <w:lang w:val="en-US"/>
        </w:rPr>
        <w:pPrChange w:id="143" w:author="Maxim" w:date="2015-01-19T19:45:00Z">
          <w:pPr/>
        </w:pPrChange>
      </w:pPr>
      <w:ins w:id="144" w:author="Maxim" w:date="2015-01-19T19:42:00Z">
        <w:r w:rsidRPr="006E16FA">
          <w:rPr>
            <w:rFonts w:ascii="Courier New" w:hAnsi="Courier New" w:cs="Courier New"/>
            <w:sz w:val="24"/>
            <w:szCs w:val="24"/>
            <w:lang w:val="en-US"/>
          </w:rPr>
          <w:t xml:space="preserve">        data = dict(ctext='test comment')</w:t>
        </w:r>
      </w:ins>
    </w:p>
    <w:p w14:paraId="61598100" w14:textId="77777777" w:rsidR="00E02283" w:rsidRDefault="00BB176B">
      <w:pPr>
        <w:spacing w:after="0" w:line="240" w:lineRule="atLeast"/>
        <w:rPr>
          <w:ins w:id="145" w:author="Maxim" w:date="2015-01-19T19:42:00Z"/>
          <w:rFonts w:ascii="Courier New" w:hAnsi="Courier New" w:cs="Courier New"/>
          <w:sz w:val="24"/>
          <w:szCs w:val="24"/>
          <w:lang w:val="en-US"/>
        </w:rPr>
        <w:pPrChange w:id="146" w:author="Maxim" w:date="2015-01-19T19:45:00Z">
          <w:pPr/>
        </w:pPrChange>
      </w:pPr>
      <w:ins w:id="147" w:author="Maxim" w:date="2015-01-19T19:42:00Z">
        <w:r w:rsidRPr="006E16FA">
          <w:rPr>
            <w:rFonts w:ascii="Courier New" w:hAnsi="Courier New" w:cs="Courier New"/>
            <w:sz w:val="24"/>
            <w:szCs w:val="24"/>
            <w:lang w:val="en-US"/>
          </w:rPr>
          <w:t xml:space="preserve">        self.client.post(reverse('add_comment', kwargs=dict(car_id=car.id)), data=data)</w:t>
        </w:r>
      </w:ins>
    </w:p>
    <w:p w14:paraId="41B6C8AC" w14:textId="77777777" w:rsidR="00E02283" w:rsidRDefault="00BB176B">
      <w:pPr>
        <w:spacing w:after="0" w:line="240" w:lineRule="atLeast"/>
        <w:rPr>
          <w:ins w:id="148" w:author="Maxim" w:date="2015-01-19T19:42:00Z"/>
          <w:rFonts w:ascii="Courier New" w:hAnsi="Courier New" w:cs="Courier New"/>
          <w:sz w:val="24"/>
          <w:szCs w:val="24"/>
          <w:lang w:val="en-US"/>
        </w:rPr>
        <w:pPrChange w:id="149" w:author="Maxim" w:date="2015-01-19T19:45:00Z">
          <w:pPr/>
        </w:pPrChange>
      </w:pPr>
      <w:ins w:id="150" w:author="Maxim" w:date="2015-01-19T19:42:00Z">
        <w:r w:rsidRPr="006E16FA">
          <w:rPr>
            <w:rFonts w:ascii="Courier New" w:hAnsi="Courier New" w:cs="Courier New"/>
            <w:sz w:val="24"/>
            <w:szCs w:val="24"/>
            <w:lang w:val="en-US"/>
          </w:rPr>
          <w:t xml:space="preserve">        comment = Comments.objects.get()</w:t>
        </w:r>
      </w:ins>
    </w:p>
    <w:p w14:paraId="1C3D4900" w14:textId="77777777" w:rsidR="00E02283" w:rsidRDefault="00BB176B">
      <w:pPr>
        <w:spacing w:after="0" w:line="240" w:lineRule="atLeast"/>
        <w:rPr>
          <w:ins w:id="151" w:author="Maxim" w:date="2015-01-19T19:42:00Z"/>
          <w:rFonts w:ascii="Courier New" w:hAnsi="Courier New" w:cs="Courier New"/>
          <w:sz w:val="24"/>
          <w:szCs w:val="24"/>
          <w:lang w:val="en-US"/>
        </w:rPr>
        <w:pPrChange w:id="152" w:author="Maxim" w:date="2015-01-19T19:45:00Z">
          <w:pPr/>
        </w:pPrChange>
      </w:pPr>
      <w:ins w:id="153" w:author="Maxim" w:date="2015-01-19T19:42:00Z">
        <w:r w:rsidRPr="006E16FA">
          <w:rPr>
            <w:rFonts w:ascii="Courier New" w:hAnsi="Courier New" w:cs="Courier New"/>
            <w:sz w:val="24"/>
            <w:szCs w:val="24"/>
            <w:lang w:val="en-US"/>
          </w:rPr>
          <w:t xml:space="preserve">        self.assertEquals(comment.ctext, 'test comment')</w:t>
        </w:r>
      </w:ins>
    </w:p>
    <w:p w14:paraId="762648A8" w14:textId="77777777" w:rsidR="00E02283" w:rsidRDefault="00BB176B">
      <w:pPr>
        <w:spacing w:after="0" w:line="240" w:lineRule="atLeast"/>
        <w:rPr>
          <w:ins w:id="154" w:author="Maxim" w:date="2015-01-19T19:42:00Z"/>
          <w:rFonts w:ascii="Courier New" w:hAnsi="Courier New" w:cs="Courier New"/>
          <w:sz w:val="24"/>
          <w:szCs w:val="24"/>
          <w:lang w:val="en-US"/>
        </w:rPr>
        <w:pPrChange w:id="155" w:author="Maxim" w:date="2015-01-19T19:45:00Z">
          <w:pPr/>
        </w:pPrChange>
      </w:pPr>
      <w:ins w:id="156" w:author="Maxim" w:date="2015-01-19T19:42:00Z">
        <w:r w:rsidRPr="006E16FA">
          <w:rPr>
            <w:rFonts w:ascii="Courier New" w:hAnsi="Courier New" w:cs="Courier New"/>
            <w:sz w:val="24"/>
            <w:szCs w:val="24"/>
            <w:lang w:val="en-US"/>
          </w:rPr>
          <w:t xml:space="preserve">        self.assertEquals(comment.comments_car, car)</w:t>
        </w:r>
      </w:ins>
    </w:p>
    <w:p w14:paraId="35BE560F" w14:textId="77777777" w:rsidR="00BB176B" w:rsidRDefault="00BB176B" w:rsidP="00BB176B">
      <w:pPr>
        <w:rPr>
          <w:ins w:id="157" w:author="Maxim" w:date="2015-01-19T19:42:00Z"/>
          <w:rFonts w:ascii="Courier New" w:hAnsi="Courier New" w:cs="Courier New"/>
          <w:sz w:val="24"/>
          <w:szCs w:val="24"/>
          <w:lang w:val="en-US"/>
        </w:rPr>
      </w:pPr>
    </w:p>
    <w:p w14:paraId="61F84F32" w14:textId="77777777" w:rsidR="00BB176B" w:rsidRPr="001D2A58" w:rsidRDefault="00E02283" w:rsidP="00BB176B">
      <w:pPr>
        <w:spacing w:line="360" w:lineRule="auto"/>
        <w:ind w:firstLine="510"/>
        <w:rPr>
          <w:ins w:id="158" w:author="Maxim" w:date="2015-01-19T19:42:00Z"/>
          <w:szCs w:val="28"/>
        </w:rPr>
      </w:pPr>
      <w:ins w:id="159" w:author="Maxim" w:date="2015-01-19T19:42:00Z">
        <w:r w:rsidRPr="00E02283">
          <w:rPr>
            <w:rFonts w:ascii="Times New Roman" w:hAnsi="Times New Roman"/>
            <w:sz w:val="28"/>
            <w:szCs w:val="28"/>
            <w:rPrChange w:id="160" w:author="Maxim" w:date="2015-01-19T19:42:00Z">
              <w:rPr>
                <w:color w:val="0563C1" w:themeColor="hyperlink"/>
                <w:szCs w:val="28"/>
                <w:u w:val="single"/>
              </w:rPr>
            </w:rPrChange>
          </w:rPr>
          <w:t>Данный тест проверяет возможность добавления комментариев. Для их добавления необходимо выбрать машину</w:t>
        </w:r>
        <w:r w:rsidR="00BB176B">
          <w:rPr>
            <w:szCs w:val="28"/>
          </w:rPr>
          <w:t>.</w:t>
        </w:r>
      </w:ins>
    </w:p>
    <w:p w14:paraId="0E031186" w14:textId="77777777" w:rsidR="005356A9" w:rsidRPr="00AD2649" w:rsidDel="00BB176B" w:rsidRDefault="005356A9" w:rsidP="005356A9">
      <w:pPr>
        <w:pStyle w:val="a3"/>
        <w:rPr>
          <w:del w:id="161" w:author="Maxim" w:date="2015-01-19T19:42:00Z"/>
        </w:rPr>
      </w:pPr>
      <w:del w:id="162" w:author="Maxim" w:date="2015-01-19T19:42:00Z">
        <w:r w:rsidRPr="00AD2649" w:rsidDel="00BB176B">
          <w:delText>1. Проверка свойства, задающего дату истечения заказа:</w:delText>
        </w:r>
      </w:del>
    </w:p>
    <w:p w14:paraId="26C40BC9" w14:textId="77777777" w:rsidR="005356A9" w:rsidRPr="00AD2649" w:rsidDel="00BB176B" w:rsidRDefault="005356A9" w:rsidP="005356A9">
      <w:pPr>
        <w:pStyle w:val="ab"/>
        <w:rPr>
          <w:del w:id="163" w:author="Maxim" w:date="2015-01-19T19:42:00Z"/>
        </w:rPr>
      </w:pPr>
      <w:del w:id="164" w:author="Maxim" w:date="2015-01-19T19:42:00Z">
        <w:r w:rsidRPr="00AD2649" w:rsidDel="00BB176B">
          <w:delText>def test_order_expire_date(self):</w:delText>
        </w:r>
      </w:del>
    </w:p>
    <w:p w14:paraId="4A04EA25" w14:textId="77777777" w:rsidR="005356A9" w:rsidRPr="00AD2649" w:rsidDel="00BB176B" w:rsidRDefault="005356A9" w:rsidP="005356A9">
      <w:pPr>
        <w:pStyle w:val="ab"/>
        <w:rPr>
          <w:del w:id="165" w:author="Maxim" w:date="2015-01-19T19:42:00Z"/>
        </w:rPr>
      </w:pPr>
      <w:del w:id="166" w:author="Maxim" w:date="2015-01-19T19:42:00Z">
        <w:r w:rsidRPr="00AD2649" w:rsidDel="00BB176B">
          <w:delText xml:space="preserve">        order_test = Order(</w:delText>
        </w:r>
      </w:del>
    </w:p>
    <w:p w14:paraId="39977C43" w14:textId="77777777" w:rsidR="005356A9" w:rsidRPr="00AD2649" w:rsidDel="00BB176B" w:rsidRDefault="005356A9" w:rsidP="005356A9">
      <w:pPr>
        <w:pStyle w:val="ab"/>
        <w:rPr>
          <w:del w:id="167" w:author="Maxim" w:date="2015-01-19T19:42:00Z"/>
        </w:rPr>
      </w:pPr>
      <w:del w:id="168" w:author="Maxim" w:date="2015-01-19T19:42:00Z">
        <w:r w:rsidRPr="00AD2649" w:rsidDel="00BB176B">
          <w:delText xml:space="preserve">            client_phone=8432424,</w:delText>
        </w:r>
      </w:del>
    </w:p>
    <w:p w14:paraId="0386E29F" w14:textId="77777777" w:rsidR="005356A9" w:rsidRPr="00AD2649" w:rsidDel="00BB176B" w:rsidRDefault="005356A9" w:rsidP="005356A9">
      <w:pPr>
        <w:pStyle w:val="ab"/>
        <w:rPr>
          <w:del w:id="169" w:author="Maxim" w:date="2015-01-19T19:42:00Z"/>
        </w:rPr>
      </w:pPr>
      <w:del w:id="170" w:author="Maxim" w:date="2015-01-19T19:42:00Z">
        <w:r w:rsidRPr="00AD2649" w:rsidDel="00BB176B">
          <w:delText xml:space="preserve">            type=Order.TYPE_DINNER_WAGON,</w:delText>
        </w:r>
      </w:del>
    </w:p>
    <w:p w14:paraId="68B09DCA" w14:textId="77777777" w:rsidR="005356A9" w:rsidRPr="00AD2649" w:rsidDel="00BB176B" w:rsidRDefault="005356A9" w:rsidP="005356A9">
      <w:pPr>
        <w:pStyle w:val="ab"/>
        <w:rPr>
          <w:del w:id="171" w:author="Maxim" w:date="2015-01-19T19:42:00Z"/>
        </w:rPr>
      </w:pPr>
      <w:del w:id="172" w:author="Maxim" w:date="2015-01-19T19:42:00Z">
        <w:r w:rsidRPr="00AD2649" w:rsidDel="00BB176B">
          <w:delText xml:space="preserve">            state=Order.STATE_DONE,</w:delText>
        </w:r>
      </w:del>
    </w:p>
    <w:p w14:paraId="5AA238C8" w14:textId="77777777" w:rsidR="005356A9" w:rsidRPr="00AD2649" w:rsidDel="00BB176B" w:rsidRDefault="005356A9" w:rsidP="005356A9">
      <w:pPr>
        <w:pStyle w:val="ab"/>
        <w:rPr>
          <w:del w:id="173" w:author="Maxim" w:date="2015-01-19T19:42:00Z"/>
        </w:rPr>
      </w:pPr>
      <w:del w:id="174" w:author="Maxim" w:date="2015-01-19T19:42:00Z">
        <w:r w:rsidRPr="00AD2649" w:rsidDel="00BB176B">
          <w:delText xml:space="preserve">            order_date=date(201</w:delText>
        </w:r>
        <w:r w:rsidR="0009500E" w:rsidRPr="0009500E" w:rsidDel="00BB176B">
          <w:delText>5</w:delText>
        </w:r>
        <w:r w:rsidRPr="00AD2649" w:rsidDel="00BB176B">
          <w:delText xml:space="preserve">, </w:delText>
        </w:r>
        <w:r w:rsidR="0009500E" w:rsidRPr="0009500E" w:rsidDel="00BB176B">
          <w:delText>1</w:delText>
        </w:r>
        <w:r w:rsidRPr="00AD2649" w:rsidDel="00BB176B">
          <w:delText>, 1</w:delText>
        </w:r>
        <w:r w:rsidR="0009500E" w:rsidRPr="0009500E" w:rsidDel="00BB176B">
          <w:delText>7</w:delText>
        </w:r>
        <w:r w:rsidRPr="00AD2649" w:rsidDel="00BB176B">
          <w:delText>),</w:delText>
        </w:r>
      </w:del>
    </w:p>
    <w:p w14:paraId="1C6927CD" w14:textId="77777777" w:rsidR="005356A9" w:rsidRPr="00AD2649" w:rsidDel="00BB176B" w:rsidRDefault="005356A9" w:rsidP="005356A9">
      <w:pPr>
        <w:pStyle w:val="ab"/>
        <w:rPr>
          <w:del w:id="175" w:author="Maxim" w:date="2015-01-19T19:42:00Z"/>
        </w:rPr>
      </w:pPr>
      <w:del w:id="176" w:author="Maxim" w:date="2015-01-19T19:42:00Z">
        <w:r w:rsidRPr="00AD2649" w:rsidDel="00BB176B">
          <w:delText xml:space="preserve">            execute_date=datetime(201</w:delText>
        </w:r>
        <w:r w:rsidR="0009500E" w:rsidRPr="0009500E" w:rsidDel="00BB176B">
          <w:delText>5</w:delText>
        </w:r>
        <w:r w:rsidRPr="00AD2649" w:rsidDel="00BB176B">
          <w:delText>, 1, 1</w:delText>
        </w:r>
        <w:r w:rsidR="0009500E" w:rsidRPr="0009500E" w:rsidDel="00BB176B">
          <w:delText>7</w:delText>
        </w:r>
        <w:r w:rsidRPr="00AD2649" w:rsidDel="00BB176B">
          <w:delText>).date()</w:delText>
        </w:r>
      </w:del>
    </w:p>
    <w:p w14:paraId="0928A078" w14:textId="77777777" w:rsidR="005356A9" w:rsidRPr="00AD2649" w:rsidDel="00BB176B" w:rsidRDefault="005356A9" w:rsidP="005356A9">
      <w:pPr>
        <w:pStyle w:val="ab"/>
        <w:rPr>
          <w:del w:id="177" w:author="Maxim" w:date="2015-01-19T19:42:00Z"/>
        </w:rPr>
      </w:pPr>
      <w:del w:id="178" w:author="Maxim" w:date="2015-01-19T19:42:00Z">
        <w:r w:rsidRPr="00AD2649" w:rsidDel="00BB176B">
          <w:delText xml:space="preserve">        )</w:delText>
        </w:r>
      </w:del>
    </w:p>
    <w:p w14:paraId="76A0C986" w14:textId="77777777" w:rsidR="005356A9" w:rsidRPr="00AD2649" w:rsidDel="00BB176B" w:rsidRDefault="005356A9" w:rsidP="005356A9">
      <w:pPr>
        <w:pStyle w:val="ab"/>
        <w:rPr>
          <w:del w:id="179" w:author="Maxim" w:date="2015-01-19T19:42:00Z"/>
        </w:rPr>
      </w:pPr>
      <w:del w:id="180" w:author="Maxim" w:date="2015-01-19T19:42:00Z">
        <w:r w:rsidRPr="00AD2649" w:rsidDel="00BB176B">
          <w:delText xml:space="preserve">        self.assertEqual(</w:delText>
        </w:r>
      </w:del>
    </w:p>
    <w:p w14:paraId="116000C9" w14:textId="77777777" w:rsidR="005356A9" w:rsidRPr="00AD2649" w:rsidDel="00BB176B" w:rsidRDefault="005356A9" w:rsidP="005356A9">
      <w:pPr>
        <w:pStyle w:val="ab"/>
        <w:rPr>
          <w:del w:id="181" w:author="Maxim" w:date="2015-01-19T19:42:00Z"/>
        </w:rPr>
      </w:pPr>
      <w:del w:id="182" w:author="Maxim" w:date="2015-01-19T19:42:00Z">
        <w:r w:rsidRPr="00AD2649" w:rsidDel="00BB176B">
          <w:delText xml:space="preserve">            order_test.expire_date,</w:delText>
        </w:r>
      </w:del>
    </w:p>
    <w:p w14:paraId="2B0AD019" w14:textId="77777777" w:rsidR="005356A9" w:rsidRPr="00AD2649" w:rsidDel="00BB176B" w:rsidRDefault="005356A9" w:rsidP="005356A9">
      <w:pPr>
        <w:pStyle w:val="ab"/>
        <w:rPr>
          <w:del w:id="183" w:author="Maxim" w:date="2015-01-19T19:42:00Z"/>
        </w:rPr>
      </w:pPr>
      <w:del w:id="184" w:author="Maxim" w:date="2015-01-19T19:42:00Z">
        <w:r w:rsidRPr="00AD2649" w:rsidDel="00BB176B">
          <w:delText xml:space="preserve">            datetime(2015, </w:delText>
        </w:r>
        <w:r w:rsidR="0009500E" w:rsidRPr="00737AC1" w:rsidDel="00BB176B">
          <w:delText>2</w:delText>
        </w:r>
        <w:r w:rsidRPr="00AD2649" w:rsidDel="00BB176B">
          <w:delText>, 1</w:delText>
        </w:r>
        <w:r w:rsidR="0009500E" w:rsidRPr="00737AC1" w:rsidDel="00BB176B">
          <w:delText>6</w:delText>
        </w:r>
        <w:r w:rsidRPr="00AD2649" w:rsidDel="00BB176B">
          <w:delText>).date(),</w:delText>
        </w:r>
      </w:del>
    </w:p>
    <w:p w14:paraId="58DE27F2" w14:textId="77777777" w:rsidR="005356A9" w:rsidRPr="00AD2649" w:rsidDel="00BB176B" w:rsidRDefault="005356A9" w:rsidP="005356A9">
      <w:pPr>
        <w:pStyle w:val="ab"/>
        <w:rPr>
          <w:del w:id="185" w:author="Maxim" w:date="2015-01-19T19:42:00Z"/>
        </w:rPr>
      </w:pPr>
      <w:del w:id="186" w:author="Maxim" w:date="2015-01-19T19:42:00Z">
        <w:r w:rsidRPr="00AD2649" w:rsidDel="00BB176B">
          <w:delText xml:space="preserve">            "expire_date is not equal"</w:delText>
        </w:r>
      </w:del>
    </w:p>
    <w:p w14:paraId="5DAF5916" w14:textId="77777777" w:rsidR="005356A9" w:rsidRPr="00AD2649" w:rsidDel="00BB176B" w:rsidRDefault="005356A9" w:rsidP="005356A9">
      <w:pPr>
        <w:pStyle w:val="ab"/>
        <w:rPr>
          <w:del w:id="187" w:author="Maxim" w:date="2015-01-19T19:42:00Z"/>
          <w:lang w:val="ru-RU"/>
        </w:rPr>
      </w:pPr>
      <w:del w:id="188" w:author="Maxim" w:date="2015-01-19T19:42:00Z">
        <w:r w:rsidRPr="00AD2649" w:rsidDel="00BB176B">
          <w:delText xml:space="preserve">        </w:delText>
        </w:r>
        <w:r w:rsidRPr="00AD2649" w:rsidDel="00BB176B">
          <w:rPr>
            <w:lang w:val="ru-RU"/>
          </w:rPr>
          <w:delText>)</w:delText>
        </w:r>
      </w:del>
    </w:p>
    <w:p w14:paraId="2AF98998" w14:textId="77777777" w:rsidR="005356A9" w:rsidRPr="00AD2649" w:rsidDel="0077505A" w:rsidRDefault="005356A9" w:rsidP="005356A9">
      <w:pPr>
        <w:pStyle w:val="a3"/>
        <w:rPr>
          <w:del w:id="189" w:author="Maxim" w:date="2015-01-19T19:42:00Z"/>
        </w:rPr>
      </w:pPr>
      <w:del w:id="190" w:author="Maxim" w:date="2015-01-19T19:42:00Z">
        <w:r w:rsidRPr="00AD2649" w:rsidDel="0077505A">
          <w:delText xml:space="preserve">Данный тест проверяет работу свойства </w:delText>
        </w:r>
        <w:r w:rsidRPr="00AD2649" w:rsidDel="0077505A">
          <w:rPr>
            <w:lang w:val="en-US"/>
          </w:rPr>
          <w:delText>expire</w:delText>
        </w:r>
        <w:r w:rsidRPr="00AD2649" w:rsidDel="0077505A">
          <w:delText>_</w:delText>
        </w:r>
        <w:r w:rsidRPr="00AD2649" w:rsidDel="0077505A">
          <w:rPr>
            <w:lang w:val="en-US"/>
          </w:rPr>
          <w:delText>date</w:delText>
        </w:r>
        <w:r w:rsidRPr="00AD2649" w:rsidDel="0077505A">
          <w:delText xml:space="preserve"> класса </w:delText>
        </w:r>
        <w:r w:rsidRPr="00AD2649" w:rsidDel="0077505A">
          <w:rPr>
            <w:lang w:val="en-US"/>
          </w:rPr>
          <w:delText>Order</w:delText>
        </w:r>
        <w:r w:rsidRPr="00AD2649" w:rsidDel="0077505A">
          <w:delText>. Вызов данного свойства должен быть равен дате исполнения заказа, увеличенной на 30 дней.</w:delText>
        </w:r>
      </w:del>
    </w:p>
    <w:p w14:paraId="42205593" w14:textId="77777777" w:rsidR="00545249" w:rsidRPr="00AD2649" w:rsidRDefault="00E93097" w:rsidP="00AD2649">
      <w:pPr>
        <w:pStyle w:val="a3"/>
        <w:numPr>
          <w:ilvl w:val="0"/>
          <w:numId w:val="13"/>
        </w:numPr>
      </w:pPr>
      <w:r w:rsidRPr="00AD2649">
        <w:t xml:space="preserve">Проверка метода, </w:t>
      </w:r>
      <w:r w:rsidR="000B5C79">
        <w:t>подтвержда</w:t>
      </w:r>
      <w:r w:rsidRPr="00AD2649">
        <w:t>ющего заказ:</w:t>
      </w:r>
    </w:p>
    <w:p w14:paraId="6D7FBB92"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class OrderTest(TestCase):</w:t>
      </w:r>
    </w:p>
    <w:p w14:paraId="584BC1B4"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def test_order_confirm(self):</w:t>
      </w:r>
    </w:p>
    <w:p w14:paraId="6D53055B"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user1 = User.objects.create(</w:t>
      </w:r>
    </w:p>
    <w:p w14:paraId="250174A3"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username='ooo',</w:t>
      </w:r>
    </w:p>
    <w:p w14:paraId="43E45F5D"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password='999',</w:t>
      </w:r>
    </w:p>
    <w:p w14:paraId="2B2B5DE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email='r@mail.ru',</w:t>
      </w:r>
    </w:p>
    <w:p w14:paraId="39BF69EC"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first_name='ff',</w:t>
      </w:r>
    </w:p>
    <w:p w14:paraId="7F4F633D"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last_name='ll'</w:t>
      </w:r>
    </w:p>
    <w:p w14:paraId="239F1991"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w:t>
      </w:r>
    </w:p>
    <w:p w14:paraId="29A493A3"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mark1 = Mark.objects.create(name='mark11')</w:t>
      </w:r>
    </w:p>
    <w:p w14:paraId="29C0A464"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model = Model_.objects.create(name='model11', mark=mark1)</w:t>
      </w:r>
    </w:p>
    <w:p w14:paraId="5E6F5170"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dealer = Dealer.objects.create(address='address', country='country1')</w:t>
      </w:r>
    </w:p>
    <w:p w14:paraId="6F942FF8"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car = Car.objects.create(</w:t>
      </w:r>
    </w:p>
    <w:p w14:paraId="230127B8"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price=23.00,</w:t>
      </w:r>
    </w:p>
    <w:p w14:paraId="7E5D8399"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description='the best car',</w:t>
      </w:r>
    </w:p>
    <w:p w14:paraId="648E88E7"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color='black',</w:t>
      </w:r>
    </w:p>
    <w:p w14:paraId="4B26FDBA"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mark=mark1,</w:t>
      </w:r>
    </w:p>
    <w:p w14:paraId="31E0B36B"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model=model,</w:t>
      </w:r>
    </w:p>
    <w:p w14:paraId="144FEA76"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dealer=dealer,</w:t>
      </w:r>
    </w:p>
    <w:p w14:paraId="58E27B7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lastRenderedPageBreak/>
        <w:t xml:space="preserve">            man_year=1990,</w:t>
      </w:r>
    </w:p>
    <w:p w14:paraId="03A88DA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complectation=Car.COMPLECTATION_BASE,</w:t>
      </w:r>
    </w:p>
    <w:p w14:paraId="74501E2E"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car_img='win.png'</w:t>
      </w:r>
    </w:p>
    <w:p w14:paraId="40A2BFF9"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w:t>
      </w:r>
    </w:p>
    <w:p w14:paraId="3EAB97A3"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order1 = Order.objects.create(</w:t>
      </w:r>
    </w:p>
    <w:p w14:paraId="57E51C6F"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user=user1,</w:t>
      </w:r>
    </w:p>
    <w:p w14:paraId="0B80AE76"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vehicle=car,</w:t>
      </w:r>
    </w:p>
    <w:p w14:paraId="62B19A11"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date_created=datetime(2014, 11, 12).date(),</w:t>
      </w:r>
    </w:p>
    <w:p w14:paraId="527056AA"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date_completed=date(2014, 11, 12),</w:t>
      </w:r>
    </w:p>
    <w:p w14:paraId="3AB9A574"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status=Order.STATUS_ACCEPTED,</w:t>
      </w:r>
    </w:p>
    <w:p w14:paraId="7F0D29FB"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w:t>
      </w:r>
    </w:p>
    <w:p w14:paraId="37107008" w14:textId="77777777" w:rsidR="000B5C79" w:rsidRPr="000B5C79"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order1.confirm()</w:t>
      </w:r>
    </w:p>
    <w:p w14:paraId="0CA6A17A" w14:textId="77777777" w:rsidR="000B5C79" w:rsidRPr="00B251F2" w:rsidRDefault="000B5C79" w:rsidP="00986C86">
      <w:pPr>
        <w:pStyle w:val="a3"/>
        <w:spacing w:after="0"/>
        <w:jc w:val="left"/>
        <w:rPr>
          <w:rFonts w:ascii="Courier New" w:eastAsiaTheme="minorHAnsi" w:hAnsi="Courier New" w:cs="Courier New"/>
          <w:noProof/>
          <w:sz w:val="24"/>
          <w:szCs w:val="24"/>
          <w:lang w:val="en-US"/>
        </w:rPr>
      </w:pPr>
      <w:r w:rsidRPr="000B5C79">
        <w:rPr>
          <w:rFonts w:ascii="Courier New" w:eastAsiaTheme="minorHAnsi" w:hAnsi="Courier New" w:cs="Courier New"/>
          <w:noProof/>
          <w:sz w:val="24"/>
          <w:szCs w:val="24"/>
          <w:lang w:val="en-US"/>
        </w:rPr>
        <w:t xml:space="preserve">        self.assertEqual(order1.status, Order.STATUS_CONFIRMED) </w:t>
      </w:r>
    </w:p>
    <w:p w14:paraId="6F8D6C21" w14:textId="77777777" w:rsidR="00E93097" w:rsidRDefault="000B5C79" w:rsidP="000B5C79">
      <w:pPr>
        <w:pStyle w:val="a3"/>
        <w:spacing w:after="0"/>
        <w:rPr>
          <w:rFonts w:eastAsiaTheme="minorHAnsi"/>
          <w:noProof/>
          <w:szCs w:val="28"/>
        </w:rPr>
      </w:pPr>
      <w:r>
        <w:t>В ходе выполнения данного теста проверяется</w:t>
      </w:r>
      <w:r w:rsidR="00BF326B" w:rsidRPr="00AD2649">
        <w:t xml:space="preserve"> поле </w:t>
      </w:r>
      <w:r w:rsidR="00BF326B" w:rsidRPr="00AD2649">
        <w:rPr>
          <w:lang w:val="en-US"/>
        </w:rPr>
        <w:t>st</w:t>
      </w:r>
      <w:r>
        <w:rPr>
          <w:lang w:val="en-US"/>
        </w:rPr>
        <w:t>atus</w:t>
      </w:r>
      <w:r w:rsidR="00BF326B" w:rsidRPr="00AD2649">
        <w:t xml:space="preserve"> заказ</w:t>
      </w:r>
      <w:r w:rsidR="00D6787C" w:rsidRPr="00AD2649">
        <w:t>а</w:t>
      </w:r>
      <w:r w:rsidR="00BF326B" w:rsidRPr="00AD2649">
        <w:t xml:space="preserve"> после его </w:t>
      </w:r>
      <w:r>
        <w:t>подтверждения</w:t>
      </w:r>
      <w:r w:rsidR="00BF326B" w:rsidRPr="00AD2649">
        <w:t>.</w:t>
      </w:r>
      <w:r>
        <w:t xml:space="preserve"> Если оно равно </w:t>
      </w:r>
      <w:r w:rsidRPr="000B5C79">
        <w:rPr>
          <w:rFonts w:ascii="Courier New" w:eastAsiaTheme="minorHAnsi" w:hAnsi="Courier New" w:cs="Courier New"/>
          <w:noProof/>
          <w:sz w:val="24"/>
          <w:szCs w:val="24"/>
          <w:lang w:val="en-US"/>
        </w:rPr>
        <w:t>Order</w:t>
      </w:r>
      <w:r w:rsidRPr="00B251F2">
        <w:rPr>
          <w:rFonts w:ascii="Courier New" w:eastAsiaTheme="minorHAnsi" w:hAnsi="Courier New" w:cs="Courier New"/>
          <w:noProof/>
          <w:sz w:val="24"/>
          <w:szCs w:val="24"/>
        </w:rPr>
        <w:t>.</w:t>
      </w:r>
      <w:r w:rsidRPr="000B5C79">
        <w:rPr>
          <w:rFonts w:ascii="Courier New" w:eastAsiaTheme="minorHAnsi" w:hAnsi="Courier New" w:cs="Courier New"/>
          <w:noProof/>
          <w:sz w:val="24"/>
          <w:szCs w:val="24"/>
          <w:lang w:val="en-US"/>
        </w:rPr>
        <w:t>STATUS</w:t>
      </w:r>
      <w:r w:rsidRPr="00B251F2">
        <w:rPr>
          <w:rFonts w:ascii="Courier New" w:eastAsiaTheme="minorHAnsi" w:hAnsi="Courier New" w:cs="Courier New"/>
          <w:noProof/>
          <w:sz w:val="24"/>
          <w:szCs w:val="24"/>
        </w:rPr>
        <w:t>_</w:t>
      </w:r>
      <w:r w:rsidRPr="000B5C79">
        <w:rPr>
          <w:rFonts w:ascii="Courier New" w:eastAsiaTheme="minorHAnsi" w:hAnsi="Courier New" w:cs="Courier New"/>
          <w:noProof/>
          <w:sz w:val="24"/>
          <w:szCs w:val="24"/>
          <w:lang w:val="en-US"/>
        </w:rPr>
        <w:t>CONFIRMED</w:t>
      </w:r>
      <w:r>
        <w:rPr>
          <w:rFonts w:eastAsiaTheme="minorHAnsi"/>
          <w:noProof/>
          <w:szCs w:val="28"/>
        </w:rPr>
        <w:t>, то метод работает правильно.</w:t>
      </w:r>
    </w:p>
    <w:p w14:paraId="1F7A31A4" w14:textId="77777777" w:rsidR="00986C86" w:rsidRDefault="00D63E75" w:rsidP="00986C86">
      <w:pPr>
        <w:pStyle w:val="a3"/>
        <w:numPr>
          <w:ilvl w:val="0"/>
          <w:numId w:val="13"/>
        </w:numPr>
        <w:spacing w:after="0"/>
        <w:rPr>
          <w:rFonts w:eastAsiaTheme="minorHAnsi"/>
          <w:noProof/>
          <w:szCs w:val="28"/>
        </w:rPr>
      </w:pPr>
      <w:r>
        <w:rPr>
          <w:rFonts w:eastAsiaTheme="minorHAnsi"/>
          <w:noProof/>
          <w:szCs w:val="28"/>
        </w:rPr>
        <w:t>Проверка получения названия модели:</w:t>
      </w:r>
    </w:p>
    <w:p w14:paraId="2DCF199A" w14:textId="77777777" w:rsidR="00986C86" w:rsidRPr="00986C86" w:rsidRDefault="00986C86" w:rsidP="00986C86">
      <w:pPr>
        <w:pStyle w:val="a3"/>
        <w:spacing w:after="0"/>
        <w:ind w:left="360"/>
        <w:jc w:val="left"/>
        <w:rPr>
          <w:rFonts w:ascii="Courier New" w:eastAsiaTheme="minorHAnsi" w:hAnsi="Courier New" w:cs="Courier New"/>
          <w:noProof/>
          <w:sz w:val="24"/>
          <w:szCs w:val="24"/>
        </w:rPr>
      </w:pPr>
      <w:r w:rsidRPr="00986C86">
        <w:rPr>
          <w:rFonts w:ascii="Courier New" w:eastAsiaTheme="minorHAnsi" w:hAnsi="Courier New" w:cs="Courier New"/>
          <w:noProof/>
          <w:sz w:val="24"/>
          <w:szCs w:val="24"/>
        </w:rPr>
        <w:t>class ModelTest(TestCase):</w:t>
      </w:r>
    </w:p>
    <w:p w14:paraId="7D15E52F"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def test_model_name(self):</w:t>
      </w:r>
    </w:p>
    <w:p w14:paraId="4C063DC6"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mark1 = Mark.objects.create(name='mark1')</w:t>
      </w:r>
    </w:p>
    <w:p w14:paraId="267CBEF5"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model = Model_.objects.create(name='model1', mark=mark1)</w:t>
      </w:r>
    </w:p>
    <w:p w14:paraId="1AB6714E"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self.assertEqual(</w:t>
      </w:r>
    </w:p>
    <w:p w14:paraId="64258EEE"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model.__str__(),</w:t>
      </w:r>
    </w:p>
    <w:p w14:paraId="0FE93940" w14:textId="77777777" w:rsidR="00986C86" w:rsidRPr="00B251F2" w:rsidRDefault="00986C86" w:rsidP="00986C86">
      <w:pPr>
        <w:pStyle w:val="a3"/>
        <w:spacing w:after="0"/>
        <w:ind w:left="360"/>
        <w:jc w:val="left"/>
        <w:rPr>
          <w:rFonts w:ascii="Courier New" w:eastAsiaTheme="minorHAnsi" w:hAnsi="Courier New" w:cs="Courier New"/>
          <w:noProof/>
          <w:sz w:val="24"/>
          <w:szCs w:val="24"/>
          <w:lang w:val="en-US"/>
        </w:rPr>
      </w:pPr>
      <w:r w:rsidRPr="00B251F2">
        <w:rPr>
          <w:rFonts w:ascii="Courier New" w:eastAsiaTheme="minorHAnsi" w:hAnsi="Courier New" w:cs="Courier New"/>
          <w:noProof/>
          <w:sz w:val="24"/>
          <w:szCs w:val="24"/>
          <w:lang w:val="en-US"/>
        </w:rPr>
        <w:t xml:space="preserve">            'mark1 model1', "Incorrect name of model"</w:t>
      </w:r>
    </w:p>
    <w:p w14:paraId="0145F83D" w14:textId="77777777" w:rsidR="00986C86" w:rsidRPr="00986C86" w:rsidRDefault="00986C86" w:rsidP="00986C86">
      <w:pPr>
        <w:pStyle w:val="a3"/>
        <w:spacing w:after="0"/>
        <w:ind w:left="360" w:firstLine="0"/>
        <w:jc w:val="left"/>
        <w:rPr>
          <w:rFonts w:ascii="Courier New" w:eastAsiaTheme="minorHAnsi" w:hAnsi="Courier New" w:cs="Courier New"/>
          <w:noProof/>
          <w:sz w:val="24"/>
          <w:szCs w:val="24"/>
        </w:rPr>
      </w:pPr>
      <w:r w:rsidRPr="00B251F2">
        <w:rPr>
          <w:rFonts w:ascii="Courier New" w:eastAsiaTheme="minorHAnsi" w:hAnsi="Courier New" w:cs="Courier New"/>
          <w:noProof/>
          <w:sz w:val="24"/>
          <w:szCs w:val="24"/>
          <w:lang w:val="en-US"/>
        </w:rPr>
        <w:t xml:space="preserve">        </w:t>
      </w:r>
      <w:r w:rsidRPr="00986C86">
        <w:rPr>
          <w:rFonts w:ascii="Courier New" w:eastAsiaTheme="minorHAnsi" w:hAnsi="Courier New" w:cs="Courier New"/>
          <w:noProof/>
          <w:sz w:val="24"/>
          <w:szCs w:val="24"/>
        </w:rPr>
        <w:t>)</w:t>
      </w:r>
    </w:p>
    <w:p w14:paraId="7450E12C" w14:textId="77777777" w:rsidR="00986C86" w:rsidRDefault="00D63E75" w:rsidP="000B5C79">
      <w:pPr>
        <w:pStyle w:val="a3"/>
        <w:spacing w:after="0"/>
        <w:rPr>
          <w:rFonts w:eastAsiaTheme="minorHAnsi"/>
          <w:noProof/>
          <w:szCs w:val="28"/>
        </w:rPr>
      </w:pPr>
      <w:r>
        <w:rPr>
          <w:rFonts w:eastAsiaTheme="minorHAnsi"/>
          <w:noProof/>
          <w:szCs w:val="28"/>
        </w:rPr>
        <w:t>Если названия марки и модели совпадают с указанными, то метод работает правильно, иначе выводится сообщение об ошибке.</w:t>
      </w:r>
    </w:p>
    <w:p w14:paraId="5DDB4AD9" w14:textId="77777777" w:rsidR="00986C86" w:rsidRPr="000B5C79" w:rsidRDefault="00986C86" w:rsidP="000B5C79">
      <w:pPr>
        <w:pStyle w:val="a3"/>
        <w:spacing w:after="0"/>
        <w:rPr>
          <w:szCs w:val="28"/>
        </w:rPr>
      </w:pPr>
    </w:p>
    <w:p w14:paraId="40D34192" w14:textId="77777777" w:rsidR="00BF326B" w:rsidRPr="00AD2649" w:rsidRDefault="00BF326B" w:rsidP="00BF326B">
      <w:pPr>
        <w:pStyle w:val="3"/>
      </w:pPr>
      <w:bookmarkStart w:id="191" w:name="_Toc409631546"/>
      <w:r w:rsidRPr="00AD2649">
        <w:t>4.1.2 Интеграционные тесты</w:t>
      </w:r>
      <w:bookmarkEnd w:id="191"/>
    </w:p>
    <w:p w14:paraId="0387569C" w14:textId="77777777" w:rsidR="00BF326B" w:rsidRPr="00AD2649" w:rsidRDefault="00BF326B" w:rsidP="00BF326B">
      <w:pPr>
        <w:pStyle w:val="a3"/>
      </w:pPr>
      <w:r w:rsidRPr="00AD2649">
        <w:t xml:space="preserve">Интеграционные тесты в Django создаются с помощью класса </w:t>
      </w:r>
      <w:r w:rsidRPr="00AD2649">
        <w:rPr>
          <w:rStyle w:val="ac"/>
        </w:rPr>
        <w:t>WebTest</w:t>
      </w:r>
      <w:r w:rsidRPr="00AD2649">
        <w:t xml:space="preserve">, который является наследником </w:t>
      </w:r>
      <w:r w:rsidRPr="00AD2649">
        <w:rPr>
          <w:rStyle w:val="ac"/>
        </w:rPr>
        <w:t>TestCase</w:t>
      </w:r>
      <w:r w:rsidRPr="00AD2649">
        <w:t xml:space="preserve">, который нужен для модульного </w:t>
      </w:r>
      <w:r w:rsidRPr="00AD2649">
        <w:lastRenderedPageBreak/>
        <w:t xml:space="preserve">тестирования. Основное отличие </w:t>
      </w:r>
      <w:r w:rsidRPr="00AD2649">
        <w:rPr>
          <w:rStyle w:val="ac"/>
        </w:rPr>
        <w:t>TestCase</w:t>
      </w:r>
      <w:r w:rsidRPr="00AD2649">
        <w:t xml:space="preserve"> и </w:t>
      </w:r>
      <w:r w:rsidRPr="00AD2649">
        <w:rPr>
          <w:rStyle w:val="ac"/>
        </w:rPr>
        <w:t>WebTest</w:t>
      </w:r>
      <w:r w:rsidRPr="00AD2649">
        <w:t xml:space="preserve"> это переменная </w:t>
      </w:r>
      <w:r w:rsidRPr="00AD2649">
        <w:rPr>
          <w:rStyle w:val="ac"/>
        </w:rPr>
        <w:t>self</w:t>
      </w:r>
      <w:r w:rsidRPr="00AD2649">
        <w:rPr>
          <w:rStyle w:val="ac"/>
          <w:lang w:val="ru-RU"/>
        </w:rPr>
        <w:t>.</w:t>
      </w:r>
      <w:r w:rsidRPr="00AD2649">
        <w:rPr>
          <w:rStyle w:val="ac"/>
        </w:rPr>
        <w:t>testapp</w:t>
      </w:r>
      <w:r w:rsidRPr="00AD2649">
        <w:t xml:space="preserve"> из </w:t>
      </w:r>
      <w:r w:rsidRPr="00AD2649">
        <w:rPr>
          <w:rStyle w:val="ac"/>
        </w:rPr>
        <w:t>DjangoTestApp</w:t>
      </w:r>
      <w:r w:rsidRPr="00AD2649">
        <w:rPr>
          <w:rStyle w:val="ac"/>
          <w:lang w:val="ru-RU"/>
        </w:rPr>
        <w:t>.</w:t>
      </w:r>
      <w:r w:rsidRPr="00AD2649">
        <w:t xml:space="preserve"> Она позволяет получить доступ к </w:t>
      </w:r>
      <w:r w:rsidRPr="00AD2649">
        <w:rPr>
          <w:rStyle w:val="ac"/>
        </w:rPr>
        <w:t>API</w:t>
      </w:r>
      <w:r w:rsidRPr="00AD2649">
        <w:rPr>
          <w:rStyle w:val="ac"/>
          <w:lang w:val="ru-RU"/>
        </w:rPr>
        <w:t xml:space="preserve"> </w:t>
      </w:r>
      <w:r w:rsidRPr="00AD2649">
        <w:rPr>
          <w:rStyle w:val="ac"/>
        </w:rPr>
        <w:t>WebTest</w:t>
      </w:r>
      <w:r w:rsidRPr="00AD2649">
        <w:rPr>
          <w:rStyle w:val="ac"/>
          <w:lang w:val="ru-RU"/>
        </w:rPr>
        <w:t>.</w:t>
      </w:r>
    </w:p>
    <w:p w14:paraId="7A12469B" w14:textId="77777777" w:rsidR="00BF326B" w:rsidRPr="00AD2649" w:rsidRDefault="00BF326B" w:rsidP="00BF326B">
      <w:pPr>
        <w:pStyle w:val="a3"/>
      </w:pPr>
      <w:r w:rsidRPr="00AD2649">
        <w:t xml:space="preserve">Важно понимать, что интеграционные тесты — это не замена юнит-тестам, а только дополнение к ним, и что 100% покрытие никак не гарантирует отсутствия ошибок. Юнит-тесты — точные, они говорят, что именно поломалось, они крайне полезны при рефакторинге и в сложных местах проекта. </w:t>
      </w:r>
    </w:p>
    <w:p w14:paraId="2A2BA165" w14:textId="77777777" w:rsidR="00BF326B" w:rsidRPr="00B6770D" w:rsidRDefault="00BF326B" w:rsidP="00BF326B">
      <w:pPr>
        <w:pStyle w:val="a3"/>
        <w:rPr>
          <w:rPrChange w:id="192" w:author="Maxim" w:date="2015-01-19T19:22:00Z">
            <w:rPr>
              <w:lang w:val="en-US"/>
            </w:rPr>
          </w:rPrChange>
        </w:rPr>
      </w:pPr>
      <w:r w:rsidRPr="00AD2649">
        <w:t>Чтобы показать различие: в unit-тесте для формы регистрации мы бы создали объект для регистрации любого пользователя по e-mail, передавали бы в него разные словари с данными и смотрели бы, какие вызываются исключения. Юнит-тесты максимально приближены к листингу, тестируют отдельный его метод или атрибут, и позволяют проверить, что все части системы по отдельности работаю правильно. Интеграционные тесты помогают проверять, что и вместе они работают тоже правильно [</w:t>
      </w:r>
      <w:r w:rsidR="00C159EF" w:rsidRPr="00AD2649">
        <w:t>9</w:t>
      </w:r>
      <w:r w:rsidRPr="00AD2649">
        <w:t>].</w:t>
      </w:r>
    </w:p>
    <w:p w14:paraId="66DB678C" w14:textId="77777777" w:rsidR="00BF326B" w:rsidRPr="00AD2649" w:rsidRDefault="00BF326B" w:rsidP="00BF326B">
      <w:pPr>
        <w:pStyle w:val="3"/>
      </w:pPr>
      <w:bookmarkStart w:id="193" w:name="_Toc409631547"/>
      <w:r w:rsidRPr="00AD2649">
        <w:t>4.1.3 Построение и выполнение тестов</w:t>
      </w:r>
      <w:bookmarkEnd w:id="193"/>
    </w:p>
    <w:p w14:paraId="0A20471F" w14:textId="77777777" w:rsidR="00BF326B" w:rsidRPr="00AD2649" w:rsidRDefault="00D95C9D" w:rsidP="00BF326B">
      <w:pPr>
        <w:pStyle w:val="a3"/>
      </w:pPr>
      <w:r>
        <w:t>Для одновременного выполнения всех тестов</w:t>
      </w:r>
      <w:r w:rsidRPr="00AD2649">
        <w:t xml:space="preserve"> </w:t>
      </w:r>
      <w:r>
        <w:t xml:space="preserve">используется </w:t>
      </w:r>
      <w:r w:rsidR="00BF326B" w:rsidRPr="00AD2649">
        <w:t>утилит</w:t>
      </w:r>
      <w:r>
        <w:t>а</w:t>
      </w:r>
      <w:r w:rsidR="00BF326B" w:rsidRPr="00AD2649">
        <w:t xml:space="preserve"> </w:t>
      </w:r>
      <w:r w:rsidR="00BF326B" w:rsidRPr="00AD2649">
        <w:rPr>
          <w:rStyle w:val="ac"/>
        </w:rPr>
        <w:t>manage</w:t>
      </w:r>
      <w:r w:rsidR="00BF326B" w:rsidRPr="00AD2649">
        <w:rPr>
          <w:rStyle w:val="ac"/>
          <w:lang w:val="ru-RU"/>
        </w:rPr>
        <w:t>.</w:t>
      </w:r>
      <w:r w:rsidR="00BF326B" w:rsidRPr="00AD2649">
        <w:rPr>
          <w:rStyle w:val="ac"/>
        </w:rPr>
        <w:t>py</w:t>
      </w:r>
      <w:r w:rsidR="00BF326B" w:rsidRPr="00AD2649">
        <w:rPr>
          <w:rStyle w:val="ac"/>
          <w:lang w:val="ru-RU"/>
        </w:rPr>
        <w:t xml:space="preserve"> </w:t>
      </w:r>
      <w:r w:rsidR="00BF326B" w:rsidRPr="00AD2649">
        <w:rPr>
          <w:rStyle w:val="ac"/>
        </w:rPr>
        <w:t>test</w:t>
      </w:r>
      <w:r w:rsidR="00BF326B" w:rsidRPr="00AD2649">
        <w:t xml:space="preserve">. </w:t>
      </w:r>
      <w:r>
        <w:t>Для обращения</w:t>
      </w:r>
      <w:r w:rsidR="00BF326B" w:rsidRPr="00AD2649">
        <w:t xml:space="preserve"> к какому-то определенному приложению и провер</w:t>
      </w:r>
      <w:r>
        <w:t xml:space="preserve">ки </w:t>
      </w:r>
      <w:r w:rsidR="00BF326B" w:rsidRPr="00AD2649">
        <w:t>его тест</w:t>
      </w:r>
      <w:r>
        <w:t>ов</w:t>
      </w:r>
      <w:r w:rsidR="00BF326B" w:rsidRPr="00AD2649">
        <w:t xml:space="preserve">, </w:t>
      </w:r>
      <w:r>
        <w:t>можно</w:t>
      </w:r>
      <w:r w:rsidR="00BF326B" w:rsidRPr="00AD2649">
        <w:t xml:space="preserve"> использовать </w:t>
      </w:r>
      <w:r w:rsidR="00BF326B" w:rsidRPr="00AD2649">
        <w:rPr>
          <w:rStyle w:val="ac"/>
        </w:rPr>
        <w:t>python</w:t>
      </w:r>
      <w:r w:rsidR="00BF326B" w:rsidRPr="00AD2649">
        <w:rPr>
          <w:rStyle w:val="ac"/>
          <w:lang w:val="ru-RU"/>
        </w:rPr>
        <w:t xml:space="preserve"> </w:t>
      </w:r>
      <w:r w:rsidR="00BF326B" w:rsidRPr="00AD2649">
        <w:rPr>
          <w:rStyle w:val="ac"/>
        </w:rPr>
        <w:t>manage</w:t>
      </w:r>
      <w:r w:rsidR="00BF326B" w:rsidRPr="00AD2649">
        <w:rPr>
          <w:rStyle w:val="ac"/>
          <w:lang w:val="ru-RU"/>
        </w:rPr>
        <w:t>.</w:t>
      </w:r>
      <w:r w:rsidR="00BF326B" w:rsidRPr="00AD2649">
        <w:rPr>
          <w:rStyle w:val="ac"/>
        </w:rPr>
        <w:t>py</w:t>
      </w:r>
      <w:r w:rsidR="00BF326B" w:rsidRPr="00AD2649">
        <w:rPr>
          <w:rStyle w:val="ac"/>
          <w:lang w:val="ru-RU"/>
        </w:rPr>
        <w:t xml:space="preserve"> </w:t>
      </w:r>
      <w:r w:rsidR="00BF326B" w:rsidRPr="00AD2649">
        <w:rPr>
          <w:rStyle w:val="ac"/>
        </w:rPr>
        <w:t>test</w:t>
      </w:r>
      <w:r w:rsidR="00BF326B" w:rsidRPr="00AD2649">
        <w:rPr>
          <w:rStyle w:val="ac"/>
          <w:lang w:val="ru-RU"/>
        </w:rPr>
        <w:t xml:space="preserve"> &lt;</w:t>
      </w:r>
      <w:r w:rsidR="00BF326B" w:rsidRPr="00AD2649">
        <w:rPr>
          <w:rStyle w:val="ac"/>
        </w:rPr>
        <w:t>application</w:t>
      </w:r>
      <w:r w:rsidR="00BF326B" w:rsidRPr="00AD2649">
        <w:rPr>
          <w:rStyle w:val="ac"/>
          <w:lang w:val="ru-RU"/>
        </w:rPr>
        <w:t>_</w:t>
      </w:r>
      <w:r w:rsidR="00BF326B" w:rsidRPr="00AD2649">
        <w:rPr>
          <w:rStyle w:val="ac"/>
        </w:rPr>
        <w:t>name</w:t>
      </w:r>
      <w:r w:rsidR="00BF326B" w:rsidRPr="00AD2649">
        <w:rPr>
          <w:rStyle w:val="ac"/>
          <w:lang w:val="ru-RU"/>
        </w:rPr>
        <w:t>&gt;</w:t>
      </w:r>
      <w:r w:rsidR="00BF326B" w:rsidRPr="00AD2649">
        <w:t xml:space="preserve">. </w:t>
      </w:r>
    </w:p>
    <w:p w14:paraId="13551AE6" w14:textId="77777777" w:rsidR="00BF326B" w:rsidRPr="00AD2649" w:rsidRDefault="00BF326B" w:rsidP="00BF326B">
      <w:pPr>
        <w:pStyle w:val="a3"/>
      </w:pPr>
      <w:r w:rsidRPr="00AD2649">
        <w:t>Самое интересное в тестах Django версии 1.7 и выше – это то, что они не используют настоящую базу данных. Для тестов Django создает в оперативной памяти базу данных специально для тестов. И поля в ней заполняются теми данными, которые были использованы в тестах [</w:t>
      </w:r>
      <w:r w:rsidR="00C159EF" w:rsidRPr="00AD2649">
        <w:t>10</w:t>
      </w:r>
      <w:r w:rsidRPr="00AD2649">
        <w:t>].</w:t>
      </w:r>
    </w:p>
    <w:p w14:paraId="42F5AA98" w14:textId="77777777" w:rsidR="00BF326B" w:rsidRPr="00AD2649" w:rsidRDefault="00BF326B" w:rsidP="00BF326B">
      <w:pPr>
        <w:pStyle w:val="a3"/>
      </w:pPr>
      <w:r w:rsidRPr="00AD2649">
        <w:t>Запустим тесты во всем приложении:</w:t>
      </w:r>
    </w:p>
    <w:p w14:paraId="659E562B" w14:textId="77777777" w:rsidR="00BF326B" w:rsidRPr="00AD2649" w:rsidRDefault="00BF326B" w:rsidP="00BF326B">
      <w:pPr>
        <w:pStyle w:val="ab"/>
      </w:pPr>
      <w:r w:rsidRPr="00AD2649">
        <w:t>C:</w:t>
      </w:r>
      <w:r w:rsidR="0009500E">
        <w:t>\</w:t>
      </w:r>
      <w:del w:id="194" w:author="Maxim" w:date="2015-01-19T19:43:00Z">
        <w:r w:rsidR="0009500E" w:rsidDel="0077505A">
          <w:delText>Kurach</w:delText>
        </w:r>
      </w:del>
      <w:ins w:id="195" w:author="Maxim" w:date="2015-01-19T19:44:00Z">
        <w:r w:rsidR="0077505A">
          <w:t>Car_Shop</w:t>
        </w:r>
      </w:ins>
      <w:r w:rsidRPr="00AD2649">
        <w:t>&gt;python manage.py test</w:t>
      </w:r>
    </w:p>
    <w:p w14:paraId="065C9E5E" w14:textId="77777777" w:rsidR="00BF326B" w:rsidRPr="00AD2649" w:rsidRDefault="00BF326B" w:rsidP="00BF326B">
      <w:pPr>
        <w:pStyle w:val="ab"/>
      </w:pPr>
      <w:r w:rsidRPr="00AD2649">
        <w:t>Creating test database for alias 'default'...</w:t>
      </w:r>
    </w:p>
    <w:p w14:paraId="2A344175" w14:textId="77777777" w:rsidR="00BF326B" w:rsidRPr="00AD2649" w:rsidRDefault="00BF326B" w:rsidP="00BF326B">
      <w:pPr>
        <w:pStyle w:val="ab"/>
      </w:pPr>
      <w:r w:rsidRPr="00AD2649">
        <w:t>..............</w:t>
      </w:r>
    </w:p>
    <w:p w14:paraId="31C00005" w14:textId="77777777" w:rsidR="00BF326B" w:rsidRPr="00AD2649" w:rsidRDefault="00BF326B" w:rsidP="00BF326B">
      <w:pPr>
        <w:pStyle w:val="ab"/>
      </w:pPr>
      <w:r w:rsidRPr="00AD2649">
        <w:t>----------------------------------------------------------------------</w:t>
      </w:r>
    </w:p>
    <w:p w14:paraId="2DCD837A" w14:textId="77777777" w:rsidR="00BF326B" w:rsidRPr="00AD2649" w:rsidRDefault="00A574D9" w:rsidP="00BF326B">
      <w:pPr>
        <w:pStyle w:val="ab"/>
      </w:pPr>
      <w:r>
        <w:t>Ran 4 tests in 0.0</w:t>
      </w:r>
      <w:r w:rsidRPr="00B251F2">
        <w:t>84</w:t>
      </w:r>
      <w:r w:rsidR="00BF326B" w:rsidRPr="00AD2649">
        <w:t>s</w:t>
      </w:r>
    </w:p>
    <w:p w14:paraId="4039B9FC" w14:textId="77777777" w:rsidR="00BF326B" w:rsidRPr="00AD2649" w:rsidRDefault="00BF326B" w:rsidP="00BF326B">
      <w:pPr>
        <w:pStyle w:val="ab"/>
      </w:pPr>
    </w:p>
    <w:p w14:paraId="01A0CA26" w14:textId="77777777" w:rsidR="00BF326B" w:rsidRPr="00AD2649" w:rsidRDefault="00BF326B" w:rsidP="00BF326B">
      <w:pPr>
        <w:pStyle w:val="ab"/>
      </w:pPr>
      <w:r w:rsidRPr="00AD2649">
        <w:lastRenderedPageBreak/>
        <w:t>OK</w:t>
      </w:r>
    </w:p>
    <w:p w14:paraId="1077BFDE" w14:textId="77777777" w:rsidR="00BF326B" w:rsidRPr="00AD2649" w:rsidRDefault="00BF326B" w:rsidP="00BF326B">
      <w:pPr>
        <w:pStyle w:val="ab"/>
      </w:pPr>
      <w:r w:rsidRPr="00AD2649">
        <w:t>Destroying test database for alias 'default'..Затраче</w:t>
      </w:r>
      <w:r w:rsidR="00A574D9">
        <w:t>нное время: 00:00:</w:t>
      </w:r>
      <w:r w:rsidR="00A574D9" w:rsidRPr="00B251F2">
        <w:t>8</w:t>
      </w:r>
      <w:r w:rsidR="00A574D9">
        <w:t>.</w:t>
      </w:r>
      <w:r w:rsidR="00A574D9" w:rsidRPr="00B251F2">
        <w:t>93</w:t>
      </w:r>
      <w:r w:rsidRPr="00AD2649">
        <w:t xml:space="preserve">5 </w:t>
      </w:r>
    </w:p>
    <w:p w14:paraId="5D0853A2" w14:textId="77777777" w:rsidR="00BF326B" w:rsidRPr="00AD2649" w:rsidRDefault="00BF326B" w:rsidP="00BF326B">
      <w:pPr>
        <w:pStyle w:val="a3"/>
      </w:pPr>
      <w:r w:rsidRPr="00AD2649">
        <w:t>Из результатов запуска тестов видно, что все тесты</w:t>
      </w:r>
      <w:r w:rsidR="00AA2E7F">
        <w:t xml:space="preserve">, которых было запущено </w:t>
      </w:r>
      <w:r w:rsidR="006A2211" w:rsidRPr="00AD2649">
        <w:t xml:space="preserve">4, </w:t>
      </w:r>
      <w:r w:rsidRPr="00AD2649">
        <w:t>прошли успешно.</w:t>
      </w:r>
    </w:p>
    <w:p w14:paraId="237D44BC" w14:textId="77777777" w:rsidR="006A2211" w:rsidRPr="00AD2649" w:rsidRDefault="00701EF6" w:rsidP="00701EF6">
      <w:pPr>
        <w:pStyle w:val="3"/>
      </w:pPr>
      <w:bookmarkStart w:id="196" w:name="_Toc409631548"/>
      <w:r w:rsidRPr="00AD2649">
        <w:t>4.1.4 Покрытие кода</w:t>
      </w:r>
      <w:bookmarkEnd w:id="196"/>
    </w:p>
    <w:p w14:paraId="17C2980C" w14:textId="77777777" w:rsidR="00701EF6" w:rsidRPr="00AD2649" w:rsidRDefault="00701EF6" w:rsidP="00701EF6">
      <w:pPr>
        <w:pStyle w:val="a3"/>
      </w:pPr>
      <w:r w:rsidRPr="00AD2649">
        <w:t>Это инструмент для проверки покрытия кода тестами. Оно выражается в процентном соотношении тестированных полей ко всем полям приложения. Покрытие кода используется для получения набора тестов при регрессивном тестировании, потому что в ходе тестирования выявляются недостатки, а также закрываются непокрытые участки кода.</w:t>
      </w:r>
    </w:p>
    <w:p w14:paraId="1F4FBD3B" w14:textId="77777777" w:rsidR="00701EF6" w:rsidRPr="00AD2649" w:rsidRDefault="00701EF6" w:rsidP="00701EF6">
      <w:pPr>
        <w:pStyle w:val="a3"/>
      </w:pPr>
      <w:r w:rsidRPr="00AD2649">
        <w:t xml:space="preserve">В python для создания покрытия тестами используется пакет </w:t>
      </w:r>
      <w:r w:rsidRPr="00AD2649">
        <w:rPr>
          <w:rStyle w:val="ac"/>
        </w:rPr>
        <w:t>coverage</w:t>
      </w:r>
      <w:r w:rsidRPr="00AD2649">
        <w:t>. С её помощью можно получить отчет о покрытие в виде html-файла, xml-файла, вывести в консоль или текстовый файл.</w:t>
      </w:r>
    </w:p>
    <w:p w14:paraId="511B551A" w14:textId="77777777" w:rsidR="00701EF6" w:rsidRPr="00AD2649" w:rsidRDefault="00701EF6" w:rsidP="00701EF6">
      <w:pPr>
        <w:pStyle w:val="a3"/>
      </w:pPr>
      <w:r w:rsidRPr="00AD2649">
        <w:t>Некоторые тестировщики считают, что делать 100% покрытие кода unit-тестами не нужно, так как это бесполезно и тратит время. Но, чтобы добиться защищенного и качественно работающего приложения, потому что приложения в современном мире постоянно обновляются, соответственно, после каждого обновления поля, которые были созданы в более старых версиях, могут работать некорректно. А при полном покрытии кода все возможные ошибки будут найдены.</w:t>
      </w:r>
    </w:p>
    <w:p w14:paraId="209CAA07" w14:textId="77777777" w:rsidR="00701EF6" w:rsidRPr="00AD2649" w:rsidRDefault="00701EF6" w:rsidP="00701EF6">
      <w:pPr>
        <w:pStyle w:val="3"/>
      </w:pPr>
      <w:bookmarkStart w:id="197" w:name="_Toc409631549"/>
      <w:r w:rsidRPr="00AD2649">
        <w:t>4.1.5 Запуск приложения для тестирования</w:t>
      </w:r>
      <w:bookmarkEnd w:id="197"/>
    </w:p>
    <w:p w14:paraId="35339161" w14:textId="77777777" w:rsidR="00701EF6" w:rsidRPr="00AD2649" w:rsidRDefault="00701EF6" w:rsidP="00701EF6">
      <w:pPr>
        <w:pStyle w:val="a3"/>
      </w:pPr>
      <w:r w:rsidRPr="00AD2649">
        <w:t>Запуск приложения осуществляется на сервере разработки. Этот сервер служит непосредственно для разработки приложения. Ему не нужно много ресурсов, в отличие от сервера для непосредственной работы приложения Apache Tomcat, например.</w:t>
      </w:r>
    </w:p>
    <w:p w14:paraId="165D10FB" w14:textId="77777777" w:rsidR="00003CD8" w:rsidRPr="00AD2649" w:rsidRDefault="00701EF6" w:rsidP="00701EF6">
      <w:pPr>
        <w:pStyle w:val="a3"/>
      </w:pPr>
      <w:r w:rsidRPr="00AD2649">
        <w:t xml:space="preserve">Сервер запускается на 127.0.0.1:8000. </w:t>
      </w:r>
      <w:r w:rsidR="00003CD8" w:rsidRPr="00AD2649">
        <w:t>Запуск и отладка проекта на локальном тестовом сервере для разработки необходим для выявления правильности работы приложения, тестирования пользовательского интерфейса и отладки кода программы.</w:t>
      </w:r>
    </w:p>
    <w:p w14:paraId="0B611F64" w14:textId="77777777" w:rsidR="00003CD8" w:rsidRPr="00AD2649" w:rsidRDefault="00EC29FB" w:rsidP="00EC29FB">
      <w:pPr>
        <w:pStyle w:val="2"/>
      </w:pPr>
      <w:bookmarkStart w:id="198" w:name="_Toc409631550"/>
      <w:r w:rsidRPr="00AD2649">
        <w:lastRenderedPageBreak/>
        <w:t>4.2 Непрерывная интеграция</w:t>
      </w:r>
      <w:bookmarkEnd w:id="198"/>
    </w:p>
    <w:p w14:paraId="28FA0EC4" w14:textId="559CA685" w:rsidR="000145D0" w:rsidRDefault="000145D0" w:rsidP="000145D0">
      <w:pPr>
        <w:pStyle w:val="a3"/>
      </w:pPr>
      <w:r>
        <w:t>Непрерывная интеграция (Continuous Integration, CI) – это автоматическая сборка проекта из исходного кода, при этом дополнительно возможен запуск автоматических тестов, проверка качества кода, развёртывание приложения на тестовом сервере (для серверных приложений).</w:t>
      </w:r>
    </w:p>
    <w:p w14:paraId="1C1543F5" w14:textId="0BE751D4" w:rsidR="000145D0" w:rsidRDefault="000145D0" w:rsidP="000145D0">
      <w:pPr>
        <w:pStyle w:val="a3"/>
      </w:pPr>
      <w:r>
        <w:t>Сборка проекта происходит при изменении исходного кода проекта или/и по расписанию.</w:t>
      </w:r>
    </w:p>
    <w:p w14:paraId="7566F49F" w14:textId="77777777" w:rsidR="00C421FC" w:rsidRDefault="00C421FC" w:rsidP="00C421FC">
      <w:pPr>
        <w:pStyle w:val="a3"/>
      </w:pPr>
      <w:r>
        <w:t>В результате достигается:</w:t>
      </w:r>
    </w:p>
    <w:p w14:paraId="16CB1C88" w14:textId="77777777" w:rsidR="00C421FC" w:rsidRDefault="000145D0" w:rsidP="007C4511">
      <w:pPr>
        <w:pStyle w:val="a3"/>
        <w:numPr>
          <w:ilvl w:val="0"/>
          <w:numId w:val="32"/>
        </w:numPr>
      </w:pPr>
      <w:r>
        <w:t>раннее обнаружение ошибок</w:t>
      </w:r>
      <w:r w:rsidR="00C421FC">
        <w:t>,</w:t>
      </w:r>
    </w:p>
    <w:p w14:paraId="518B33BF" w14:textId="77777777" w:rsidR="00C421FC" w:rsidRDefault="000145D0" w:rsidP="007C4511">
      <w:pPr>
        <w:pStyle w:val="a3"/>
        <w:numPr>
          <w:ilvl w:val="0"/>
          <w:numId w:val="32"/>
        </w:numPr>
      </w:pPr>
      <w:r>
        <w:t>автоматизация рутинных операций</w:t>
      </w:r>
      <w:r w:rsidR="00C421FC">
        <w:t>,</w:t>
      </w:r>
    </w:p>
    <w:p w14:paraId="3A6DA0F0" w14:textId="527CC0BA" w:rsidR="000145D0" w:rsidRDefault="000145D0" w:rsidP="007C4511">
      <w:pPr>
        <w:pStyle w:val="a3"/>
        <w:numPr>
          <w:ilvl w:val="0"/>
          <w:numId w:val="32"/>
        </w:numPr>
      </w:pPr>
      <w:r>
        <w:t xml:space="preserve">как результат </w:t>
      </w:r>
      <w:r w:rsidR="004067E0">
        <w:t>–</w:t>
      </w:r>
      <w:r>
        <w:t xml:space="preserve"> экономия</w:t>
      </w:r>
      <w:r w:rsidR="004067E0">
        <w:t xml:space="preserve"> </w:t>
      </w:r>
      <w:r>
        <w:t>времени и повышение качества кода.</w:t>
      </w:r>
    </w:p>
    <w:p w14:paraId="27FDE744" w14:textId="5D533FC7" w:rsidR="00EC29FB" w:rsidRPr="00360387" w:rsidRDefault="000145D0" w:rsidP="000145D0">
      <w:pPr>
        <w:pStyle w:val="a3"/>
      </w:pPr>
      <w:r>
        <w:t>Особенно актуально использование непрерывной интеграции если над проектом работает несколько человек - сразу становится понятно кто,</w:t>
      </w:r>
      <w:r w:rsidR="007C4511">
        <w:t xml:space="preserve"> </w:t>
      </w:r>
      <w:r>
        <w:t xml:space="preserve">что и когда сломал. Организовать процесс автоматической сборки приложения не так уж сложно - для этого существует множество готовых продуктов </w:t>
      </w:r>
      <w:commentRangeStart w:id="199"/>
      <w:r w:rsidR="00EC29FB" w:rsidRPr="00360387">
        <w:t>[</w:t>
      </w:r>
      <w:r w:rsidR="00C159EF" w:rsidRPr="00360387">
        <w:t>11</w:t>
      </w:r>
      <w:r w:rsidR="00EC29FB" w:rsidRPr="00360387">
        <w:t xml:space="preserve">]. </w:t>
      </w:r>
    </w:p>
    <w:p w14:paraId="529DEE6C" w14:textId="66050D10" w:rsidR="00EC29FB" w:rsidRPr="00360387" w:rsidRDefault="00C0344D" w:rsidP="00EC29FB">
      <w:pPr>
        <w:pStyle w:val="a3"/>
      </w:pPr>
      <w:r w:rsidRPr="00360387">
        <w:t>В</w:t>
      </w:r>
      <w:r w:rsidRPr="00F735A7">
        <w:t xml:space="preserve"> </w:t>
      </w:r>
      <w:r w:rsidRPr="00360387">
        <w:t xml:space="preserve">качестве системы непрерывной интеграции выбран сервис </w:t>
      </w:r>
      <w:r w:rsidRPr="00360387">
        <w:rPr>
          <w:lang w:val="en-US"/>
        </w:rPr>
        <w:t>Travis</w:t>
      </w:r>
      <w:r w:rsidRPr="00360387">
        <w:t xml:space="preserve"> </w:t>
      </w:r>
      <w:r w:rsidRPr="00360387">
        <w:rPr>
          <w:lang w:val="en-US"/>
        </w:rPr>
        <w:t>CI</w:t>
      </w:r>
      <w:r w:rsidR="003F2E84">
        <w:t>, который поддерживается системой</w:t>
      </w:r>
      <w:r w:rsidR="00EC29FB" w:rsidRPr="00360387">
        <w:t xml:space="preserve"> контроля версий на бесплатном (для публичных репозиториев) хостинге </w:t>
      </w:r>
      <w:r w:rsidR="00EC29FB" w:rsidRPr="00360387">
        <w:rPr>
          <w:lang w:val="en-US"/>
        </w:rPr>
        <w:t>GitHub</w:t>
      </w:r>
      <w:r w:rsidR="00EC29FB" w:rsidRPr="00360387">
        <w:t>. T</w:t>
      </w:r>
      <w:r w:rsidR="00EC29FB" w:rsidRPr="00360387">
        <w:rPr>
          <w:lang w:val="en-US"/>
        </w:rPr>
        <w:t>ravis</w:t>
      </w:r>
      <w:r w:rsidR="00EC29FB" w:rsidRPr="00360387">
        <w:t xml:space="preserve"> </w:t>
      </w:r>
      <w:r w:rsidR="00EC29FB" w:rsidRPr="00360387">
        <w:rPr>
          <w:lang w:val="en-US"/>
        </w:rPr>
        <w:t>CI</w:t>
      </w:r>
      <w:r w:rsidR="00EC29FB" w:rsidRPr="00360387">
        <w:t xml:space="preserve"> – это распределенный веб сервис для сборки и тестирования проектов по разработке программного обеспечения на более чем 20-ти языках программирования, использующих </w:t>
      </w:r>
      <w:r w:rsidR="00EC29FB" w:rsidRPr="00360387">
        <w:rPr>
          <w:lang w:val="en-US"/>
        </w:rPr>
        <w:t>GitHub</w:t>
      </w:r>
      <w:r w:rsidR="00EC29FB" w:rsidRPr="00360387">
        <w:t xml:space="preserve"> в качестве хостинга исходного кода [</w:t>
      </w:r>
      <w:r w:rsidR="00C159EF" w:rsidRPr="00360387">
        <w:t>12</w:t>
      </w:r>
      <w:r w:rsidR="00EC29FB" w:rsidRPr="00360387">
        <w:t>].</w:t>
      </w:r>
    </w:p>
    <w:p w14:paraId="0FD09375" w14:textId="1BDB5DBB" w:rsidR="00EC29FB" w:rsidRPr="00360387" w:rsidRDefault="00EC29FB" w:rsidP="00EC29FB">
      <w:pPr>
        <w:pStyle w:val="a3"/>
      </w:pPr>
      <w:r w:rsidRPr="00360387">
        <w:t xml:space="preserve">Для того, чтобы осуществить привязку своего репозитория на </w:t>
      </w:r>
      <w:r w:rsidRPr="00360387">
        <w:rPr>
          <w:lang w:val="en-US"/>
        </w:rPr>
        <w:t>GitHub</w:t>
      </w:r>
      <w:r w:rsidRPr="00360387">
        <w:t xml:space="preserve"> необходимо быть хозяином этого репозитория.</w:t>
      </w:r>
    </w:p>
    <w:p w14:paraId="4FB5AA66" w14:textId="57DCC54E" w:rsidR="00EC29FB" w:rsidRPr="00360387" w:rsidRDefault="000F6980" w:rsidP="00EC29FB">
      <w:pPr>
        <w:pStyle w:val="a3"/>
      </w:pPr>
      <w:r>
        <w:t>Прежде всего необходимо войти</w:t>
      </w:r>
      <w:r w:rsidR="00EC29FB" w:rsidRPr="00360387">
        <w:t xml:space="preserve"> в учетную запись </w:t>
      </w:r>
      <w:r w:rsidR="00EC29FB" w:rsidRPr="00360387">
        <w:rPr>
          <w:lang w:val="en-US"/>
        </w:rPr>
        <w:t>Travis</w:t>
      </w:r>
      <w:r w:rsidR="00EC29FB" w:rsidRPr="00360387">
        <w:t xml:space="preserve"> </w:t>
      </w:r>
      <w:r w:rsidR="00EC29FB" w:rsidRPr="00360387">
        <w:rPr>
          <w:lang w:val="en-US"/>
        </w:rPr>
        <w:t>CI</w:t>
      </w:r>
      <w:r w:rsidR="00EC29FB" w:rsidRPr="00360387">
        <w:t xml:space="preserve"> через аккаунт на </w:t>
      </w:r>
      <w:r w:rsidR="00EC29FB" w:rsidRPr="00360387">
        <w:rPr>
          <w:lang w:val="en-US"/>
        </w:rPr>
        <w:t>GitHub</w:t>
      </w:r>
      <w:r>
        <w:t>. Для этого нужно</w:t>
      </w:r>
      <w:r w:rsidR="00EC29FB" w:rsidRPr="00360387">
        <w:t xml:space="preserve"> с сайта сервиса (</w:t>
      </w:r>
      <w:hyperlink r:id="rId17" w:history="1">
        <w:r w:rsidR="00EC29FB" w:rsidRPr="00360387">
          <w:rPr>
            <w:rStyle w:val="ad"/>
            <w:color w:val="auto"/>
          </w:rPr>
          <w:t>https://travis-ci.org/</w:t>
        </w:r>
      </w:hyperlink>
      <w:r w:rsidR="00EC29FB" w:rsidRPr="00360387">
        <w:t>) наж</w:t>
      </w:r>
      <w:r>
        <w:t xml:space="preserve">ать на кнопку </w:t>
      </w:r>
      <w:r w:rsidRPr="000F6980">
        <w:t>“</w:t>
      </w:r>
      <w:r>
        <w:rPr>
          <w:lang w:val="en-US"/>
        </w:rPr>
        <w:t>Sign</w:t>
      </w:r>
      <w:r w:rsidRPr="000F6980">
        <w:t xml:space="preserve"> </w:t>
      </w:r>
      <w:r>
        <w:rPr>
          <w:lang w:val="en-US"/>
        </w:rPr>
        <w:t>in</w:t>
      </w:r>
      <w:r w:rsidRPr="000F6980">
        <w:t xml:space="preserve"> </w:t>
      </w:r>
      <w:r>
        <w:rPr>
          <w:lang w:val="en-US"/>
        </w:rPr>
        <w:t>with</w:t>
      </w:r>
      <w:r w:rsidRPr="000F6980">
        <w:t xml:space="preserve"> </w:t>
      </w:r>
      <w:r>
        <w:rPr>
          <w:lang w:val="en-US"/>
        </w:rPr>
        <w:t>GitHub</w:t>
      </w:r>
      <w:r w:rsidRPr="000F6980">
        <w:t>”</w:t>
      </w:r>
      <w:r w:rsidR="00EC29FB" w:rsidRPr="00360387">
        <w:t>.</w:t>
      </w:r>
    </w:p>
    <w:p w14:paraId="0756DC0E" w14:textId="77777777" w:rsidR="00EC29FB" w:rsidRPr="00360387" w:rsidRDefault="00EC29FB" w:rsidP="00EC29FB">
      <w:pPr>
        <w:pStyle w:val="a3"/>
        <w:keepNext/>
        <w:ind w:firstLine="0"/>
        <w:jc w:val="center"/>
      </w:pPr>
      <w:r w:rsidRPr="00360387">
        <w:rPr>
          <w:noProof/>
          <w:lang w:eastAsia="ru-RU"/>
        </w:rPr>
        <w:lastRenderedPageBreak/>
        <w:drawing>
          <wp:inline distT="0" distB="0" distL="0" distR="0" wp14:anchorId="0A151452" wp14:editId="65B93426">
            <wp:extent cx="1226926" cy="525826"/>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26926" cy="525826"/>
                    </a:xfrm>
                    <a:prstGeom prst="rect">
                      <a:avLst/>
                    </a:prstGeom>
                  </pic:spPr>
                </pic:pic>
              </a:graphicData>
            </a:graphic>
          </wp:inline>
        </w:drawing>
      </w:r>
    </w:p>
    <w:p w14:paraId="2A44C620" w14:textId="6BBD2CE0" w:rsidR="00EC29FB" w:rsidRPr="00360387" w:rsidRDefault="00EC29FB" w:rsidP="00EC29FB">
      <w:pPr>
        <w:pStyle w:val="a5"/>
      </w:pPr>
      <w:bookmarkStart w:id="200" w:name="_Ref406958591"/>
      <w:r w:rsidRPr="00360387">
        <w:t xml:space="preserve">Рис.  </w:t>
      </w:r>
      <w:del w:id="201" w:author="Maxim" w:date="2015-01-19T19:45:00Z">
        <w:r w:rsidR="00E02283" w:rsidRPr="00360387" w:rsidDel="00955871">
          <w:fldChar w:fldCharType="begin"/>
        </w:r>
        <w:r w:rsidR="009275A4" w:rsidRPr="00360387" w:rsidDel="00955871">
          <w:delInstrText xml:space="preserve"> SEQ Рис._ \* ARABIC </w:delInstrText>
        </w:r>
        <w:r w:rsidR="00E02283" w:rsidRPr="00360387" w:rsidDel="00955871">
          <w:fldChar w:fldCharType="separate"/>
        </w:r>
        <w:r w:rsidR="00AA162B" w:rsidRPr="00360387" w:rsidDel="00955871">
          <w:rPr>
            <w:noProof/>
          </w:rPr>
          <w:delText>1</w:delText>
        </w:r>
        <w:r w:rsidR="0009500E" w:rsidRPr="00360387" w:rsidDel="00955871">
          <w:rPr>
            <w:noProof/>
          </w:rPr>
          <w:delText>0</w:delText>
        </w:r>
        <w:r w:rsidR="00E02283" w:rsidRPr="00360387" w:rsidDel="00955871">
          <w:rPr>
            <w:noProof/>
          </w:rPr>
          <w:fldChar w:fldCharType="end"/>
        </w:r>
      </w:del>
      <w:bookmarkEnd w:id="200"/>
      <w:ins w:id="202" w:author="Maxim" w:date="2015-01-19T19:45:00Z">
        <w:r w:rsidR="00E02283" w:rsidRPr="00360387">
          <w:rPr>
            <w:rPrChange w:id="203" w:author="Maxim" w:date="2015-01-19T19:45:00Z">
              <w:rPr>
                <w:color w:val="0563C1" w:themeColor="hyperlink"/>
                <w:u w:val="single"/>
                <w:lang w:val="en-US"/>
              </w:rPr>
            </w:rPrChange>
          </w:rPr>
          <w:t>1</w:t>
        </w:r>
      </w:ins>
      <w:r w:rsidR="003970F1">
        <w:t>0</w:t>
      </w:r>
      <w:r w:rsidRPr="00360387">
        <w:t xml:space="preserve">. Кнопка входа в </w:t>
      </w:r>
      <w:r w:rsidRPr="00402C3B">
        <w:rPr>
          <w:highlight w:val="yellow"/>
        </w:rPr>
        <w:t xml:space="preserve">учетную запись </w:t>
      </w:r>
      <w:r w:rsidRPr="00402C3B">
        <w:rPr>
          <w:highlight w:val="yellow"/>
          <w:lang w:val="en-US"/>
        </w:rPr>
        <w:t>Travis</w:t>
      </w:r>
      <w:r w:rsidRPr="00402C3B">
        <w:rPr>
          <w:highlight w:val="yellow"/>
        </w:rPr>
        <w:t xml:space="preserve"> </w:t>
      </w:r>
      <w:r w:rsidRPr="00402C3B">
        <w:rPr>
          <w:highlight w:val="yellow"/>
          <w:lang w:val="en-US"/>
        </w:rPr>
        <w:t>CI</w:t>
      </w:r>
    </w:p>
    <w:p w14:paraId="2B718694" w14:textId="77777777" w:rsidR="00F00F81" w:rsidRPr="00360387" w:rsidRDefault="00F00F81" w:rsidP="0009500E">
      <w:pPr>
        <w:pStyle w:val="a3"/>
      </w:pPr>
      <w:r w:rsidRPr="00360387">
        <w:t xml:space="preserve">Следующим шагом является активация синхронизации репозитория проекта на </w:t>
      </w:r>
      <w:r w:rsidRPr="00360387">
        <w:rPr>
          <w:lang w:val="en-US"/>
        </w:rPr>
        <w:t>GitHub</w:t>
      </w:r>
      <w:r w:rsidRPr="00360387">
        <w:t xml:space="preserve"> с сервисом </w:t>
      </w:r>
      <w:r w:rsidRPr="00360387">
        <w:rPr>
          <w:lang w:val="en-US"/>
        </w:rPr>
        <w:t>Travis</w:t>
      </w:r>
      <w:r w:rsidRPr="00360387">
        <w:t xml:space="preserve"> </w:t>
      </w:r>
      <w:r w:rsidRPr="00360387">
        <w:rPr>
          <w:lang w:val="en-US"/>
        </w:rPr>
        <w:t>CI</w:t>
      </w:r>
      <w:r w:rsidRPr="00360387">
        <w:t xml:space="preserve">. Для этого необходимо зайти в настройки репозиториев профиля на </w:t>
      </w:r>
      <w:r w:rsidRPr="00360387">
        <w:rPr>
          <w:lang w:val="en-US"/>
        </w:rPr>
        <w:t>Travis</w:t>
      </w:r>
      <w:r w:rsidRPr="00360387">
        <w:t xml:space="preserve"> </w:t>
      </w:r>
      <w:r w:rsidRPr="00360387">
        <w:rPr>
          <w:lang w:val="en-US"/>
        </w:rPr>
        <w:t>CI</w:t>
      </w:r>
      <w:r w:rsidRPr="00360387">
        <w:t xml:space="preserve"> и включить работу сервиса с выбранным репозиторием с помощью переключателя</w:t>
      </w:r>
      <w:r w:rsidR="0009500E" w:rsidRPr="00360387">
        <w:t>.</w:t>
      </w:r>
      <w:r w:rsidRPr="00360387">
        <w:t xml:space="preserve"> </w:t>
      </w:r>
    </w:p>
    <w:p w14:paraId="3D44A426" w14:textId="77777777" w:rsidR="00F00F81" w:rsidRPr="00360387" w:rsidRDefault="00F00F81" w:rsidP="00F00F81">
      <w:pPr>
        <w:pStyle w:val="a3"/>
      </w:pPr>
      <w:r w:rsidRPr="00360387">
        <w:t xml:space="preserve">Следующим шагом, указывающим сервису </w:t>
      </w:r>
      <w:r w:rsidRPr="00360387">
        <w:rPr>
          <w:lang w:val="en-US"/>
        </w:rPr>
        <w:t>Travis</w:t>
      </w:r>
      <w:r w:rsidRPr="00360387">
        <w:t xml:space="preserve"> то, как работать с репозиторием, является добавление в корневую директорию репозитория файла </w:t>
      </w:r>
      <w:r w:rsidRPr="00360387">
        <w:rPr>
          <w:rStyle w:val="ac"/>
          <w:lang w:val="ru-RU"/>
        </w:rPr>
        <w:t>.</w:t>
      </w:r>
      <w:r w:rsidRPr="00360387">
        <w:rPr>
          <w:rStyle w:val="ac"/>
        </w:rPr>
        <w:t>travis</w:t>
      </w:r>
      <w:r w:rsidRPr="00360387">
        <w:rPr>
          <w:rStyle w:val="ac"/>
          <w:lang w:val="ru-RU"/>
        </w:rPr>
        <w:t>.</w:t>
      </w:r>
      <w:r w:rsidRPr="00360387">
        <w:rPr>
          <w:rStyle w:val="ac"/>
        </w:rPr>
        <w:t>yml</w:t>
      </w:r>
      <w:r w:rsidRPr="00360387">
        <w:t xml:space="preserve">. Данный файл содержит скрипт, указывающий сервису то, как настроен репозиторий проекта: на каком языке написан исходный код, что нужно выполнить перед сборкой проекта, какие скрипты нужно выполнить после сборки проекта и другие опции, о которых можно узнать на сайте </w:t>
      </w:r>
      <w:r w:rsidRPr="00360387">
        <w:rPr>
          <w:lang w:val="en-US"/>
        </w:rPr>
        <w:t>Travis</w:t>
      </w:r>
      <w:r w:rsidRPr="00360387">
        <w:t xml:space="preserve"> </w:t>
      </w:r>
      <w:r w:rsidRPr="00360387">
        <w:rPr>
          <w:lang w:val="en-US"/>
        </w:rPr>
        <w:t>CI</w:t>
      </w:r>
      <w:r w:rsidRPr="00360387">
        <w:t xml:space="preserve"> [</w:t>
      </w:r>
      <w:r w:rsidR="00C159EF" w:rsidRPr="00360387">
        <w:t>13</w:t>
      </w:r>
      <w:r w:rsidRPr="00360387">
        <w:t>].</w:t>
      </w:r>
    </w:p>
    <w:p w14:paraId="0D5A0B1E" w14:textId="77777777" w:rsidR="00F00F81" w:rsidRPr="00360387" w:rsidRDefault="00F00F81" w:rsidP="00F00F81">
      <w:pPr>
        <w:pStyle w:val="a3"/>
      </w:pPr>
      <w:r w:rsidRPr="00360387">
        <w:t xml:space="preserve">Содержание </w:t>
      </w:r>
      <w:r w:rsidR="00EF0987" w:rsidRPr="00360387">
        <w:t>файла .</w:t>
      </w:r>
      <w:r w:rsidRPr="00360387">
        <w:rPr>
          <w:rStyle w:val="ac"/>
        </w:rPr>
        <w:t>travis</w:t>
      </w:r>
      <w:r w:rsidRPr="00360387">
        <w:rPr>
          <w:rStyle w:val="ac"/>
          <w:lang w:val="ru-RU"/>
        </w:rPr>
        <w:t>.</w:t>
      </w:r>
      <w:r w:rsidRPr="00360387">
        <w:rPr>
          <w:rStyle w:val="ac"/>
        </w:rPr>
        <w:t>yml</w:t>
      </w:r>
      <w:r w:rsidRPr="00360387">
        <w:t xml:space="preserve"> для данного курсового проекта представлено ниже.</w:t>
      </w:r>
    </w:p>
    <w:p w14:paraId="5269320C" w14:textId="77777777" w:rsidR="00F00F81" w:rsidRPr="00360387" w:rsidRDefault="00F00F81" w:rsidP="00F00F81">
      <w:pPr>
        <w:pStyle w:val="ab"/>
      </w:pPr>
      <w:r w:rsidRPr="00360387">
        <w:t>language: python</w:t>
      </w:r>
    </w:p>
    <w:p w14:paraId="28B1E062" w14:textId="77777777" w:rsidR="00F00F81" w:rsidRPr="00360387" w:rsidRDefault="00F00F81" w:rsidP="00F00F81">
      <w:pPr>
        <w:pStyle w:val="ab"/>
      </w:pPr>
      <w:r w:rsidRPr="00360387">
        <w:t>python:</w:t>
      </w:r>
    </w:p>
    <w:p w14:paraId="4AF9EA44" w14:textId="77777777" w:rsidR="00F00F81" w:rsidRPr="00360387" w:rsidRDefault="00F00F81" w:rsidP="00F00F81">
      <w:pPr>
        <w:pStyle w:val="ab"/>
      </w:pPr>
      <w:r w:rsidRPr="00360387">
        <w:t>- "3.4"</w:t>
      </w:r>
    </w:p>
    <w:p w14:paraId="709D044C" w14:textId="77777777" w:rsidR="00F00F81" w:rsidRPr="00360387" w:rsidRDefault="00F00F81" w:rsidP="00F00F81">
      <w:pPr>
        <w:pStyle w:val="ab"/>
      </w:pPr>
      <w:r w:rsidRPr="00360387">
        <w:t>install: "pip install -r requirements.txt"</w:t>
      </w:r>
    </w:p>
    <w:p w14:paraId="52BAD065" w14:textId="77777777" w:rsidR="00F00F81" w:rsidRPr="00360387" w:rsidRDefault="00F00F81" w:rsidP="00F00F81">
      <w:pPr>
        <w:pStyle w:val="ab"/>
      </w:pPr>
      <w:r w:rsidRPr="00360387">
        <w:t>script:</w:t>
      </w:r>
    </w:p>
    <w:p w14:paraId="63D98509" w14:textId="77777777" w:rsidR="00F00F81" w:rsidRPr="00360387" w:rsidRDefault="00F00F81" w:rsidP="00F00F81">
      <w:pPr>
        <w:pStyle w:val="ab"/>
      </w:pPr>
      <w:r w:rsidRPr="00360387">
        <w:t>- "flake8"</w:t>
      </w:r>
    </w:p>
    <w:p w14:paraId="2AD19C03" w14:textId="77777777" w:rsidR="00F00F81" w:rsidRPr="00360387" w:rsidRDefault="00F00F81" w:rsidP="00F00F81">
      <w:pPr>
        <w:pStyle w:val="ab"/>
      </w:pPr>
      <w:r w:rsidRPr="00360387">
        <w:t>- "coverage run manage.py test"</w:t>
      </w:r>
    </w:p>
    <w:p w14:paraId="465AEE97" w14:textId="77777777" w:rsidR="00F00F81" w:rsidRPr="00360387" w:rsidRDefault="00F00F81" w:rsidP="00F00F81">
      <w:pPr>
        <w:pStyle w:val="ab"/>
      </w:pPr>
      <w:r w:rsidRPr="00360387">
        <w:t>- "coverage report"</w:t>
      </w:r>
    </w:p>
    <w:p w14:paraId="297FE5FB" w14:textId="77777777" w:rsidR="00F00F81" w:rsidRPr="00360387" w:rsidRDefault="00F00F81" w:rsidP="00F00F81">
      <w:pPr>
        <w:pStyle w:val="ab"/>
      </w:pPr>
      <w:r w:rsidRPr="00360387">
        <w:t>notifications:</w:t>
      </w:r>
    </w:p>
    <w:p w14:paraId="2AA6A0D5" w14:textId="77777777" w:rsidR="00F00F81" w:rsidRPr="00360387" w:rsidRDefault="00F00F81" w:rsidP="00F00F81">
      <w:pPr>
        <w:pStyle w:val="ab"/>
      </w:pPr>
      <w:r w:rsidRPr="00360387">
        <w:t>email:</w:t>
      </w:r>
    </w:p>
    <w:p w14:paraId="5574CC44" w14:textId="77777777" w:rsidR="00F00F81" w:rsidRPr="00360387" w:rsidRDefault="00F00F81" w:rsidP="00F00F81">
      <w:pPr>
        <w:pStyle w:val="ab"/>
        <w:ind w:firstLine="707"/>
      </w:pPr>
      <w:r w:rsidRPr="00360387">
        <w:t>on_failure:</w:t>
      </w:r>
    </w:p>
    <w:p w14:paraId="7CCD3214" w14:textId="77777777" w:rsidR="00F00F81" w:rsidRPr="00360387" w:rsidRDefault="00F00F81" w:rsidP="00F00F81">
      <w:pPr>
        <w:pStyle w:val="ab"/>
        <w:ind w:left="1417" w:firstLine="707"/>
        <w:rPr>
          <w:lang w:val="ru-RU"/>
        </w:rPr>
      </w:pPr>
      <w:r w:rsidRPr="00360387">
        <w:rPr>
          <w:lang w:val="ru-RU"/>
        </w:rPr>
        <w:t xml:space="preserve">- </w:t>
      </w:r>
      <w:r w:rsidRPr="00360387">
        <w:t>k</w:t>
      </w:r>
      <w:r w:rsidR="0009500E" w:rsidRPr="00360387">
        <w:t>hmv</w:t>
      </w:r>
      <w:r w:rsidR="0009500E" w:rsidRPr="00360387">
        <w:rPr>
          <w:lang w:val="ru-RU"/>
        </w:rPr>
        <w:t>1</w:t>
      </w:r>
      <w:r w:rsidRPr="00360387">
        <w:rPr>
          <w:lang w:val="ru-RU"/>
        </w:rPr>
        <w:t>@</w:t>
      </w:r>
      <w:r w:rsidR="0009500E" w:rsidRPr="00360387">
        <w:t>tpu</w:t>
      </w:r>
      <w:r w:rsidRPr="00360387">
        <w:rPr>
          <w:lang w:val="ru-RU"/>
        </w:rPr>
        <w:t>.</w:t>
      </w:r>
      <w:r w:rsidRPr="00360387">
        <w:t>com</w:t>
      </w:r>
    </w:p>
    <w:p w14:paraId="67072040" w14:textId="77777777" w:rsidR="00EF0987" w:rsidRPr="00360387" w:rsidRDefault="00EF0987" w:rsidP="00EF0987">
      <w:pPr>
        <w:pStyle w:val="a3"/>
      </w:pPr>
      <w:r w:rsidRPr="00360387">
        <w:t xml:space="preserve">Как видно из содержания файла, в нем указывается, что проект написан на языке </w:t>
      </w:r>
      <w:r w:rsidRPr="00360387">
        <w:rPr>
          <w:lang w:val="en-US"/>
        </w:rPr>
        <w:t>python</w:t>
      </w:r>
      <w:r w:rsidRPr="00360387">
        <w:t xml:space="preserve">. Это необходимо для того, чтобы </w:t>
      </w:r>
      <w:r w:rsidRPr="00360387">
        <w:rPr>
          <w:lang w:val="en-US"/>
        </w:rPr>
        <w:t>Travis</w:t>
      </w:r>
      <w:r w:rsidRPr="00360387">
        <w:t xml:space="preserve"> смог правильно интерпретировать проект и создать необходимое виртуальное окружение на сервере для сборки проекта. Далее указывается версия интерпретатора </w:t>
      </w:r>
      <w:r w:rsidRPr="00360387">
        <w:rPr>
          <w:lang w:val="en-US"/>
        </w:rPr>
        <w:t>python</w:t>
      </w:r>
      <w:r w:rsidRPr="00360387">
        <w:t>, необходимая для выполнения установок и скриптов на сервере.</w:t>
      </w:r>
    </w:p>
    <w:p w14:paraId="176D222D" w14:textId="77777777" w:rsidR="00F00F81" w:rsidRPr="00360387" w:rsidRDefault="00EF0987" w:rsidP="00EF0987">
      <w:pPr>
        <w:pStyle w:val="a3"/>
      </w:pPr>
      <w:r w:rsidRPr="00360387">
        <w:lastRenderedPageBreak/>
        <w:t xml:space="preserve">После этого указываются секции, которые выполняет </w:t>
      </w:r>
      <w:r w:rsidRPr="00360387">
        <w:rPr>
          <w:lang w:val="en-US"/>
        </w:rPr>
        <w:t>Travis</w:t>
      </w:r>
      <w:r w:rsidRPr="00360387">
        <w:t xml:space="preserve"> </w:t>
      </w:r>
      <w:r w:rsidRPr="00360387">
        <w:rPr>
          <w:lang w:val="en-US"/>
        </w:rPr>
        <w:t>CI</w:t>
      </w:r>
      <w:r w:rsidRPr="00360387">
        <w:t xml:space="preserve"> в проекте. В секции </w:t>
      </w:r>
      <w:r w:rsidRPr="00360387">
        <w:rPr>
          <w:rStyle w:val="ac"/>
        </w:rPr>
        <w:t>install</w:t>
      </w:r>
      <w:r w:rsidRPr="00360387">
        <w:t xml:space="preserve"> он выполняет скрипт по установке необходимых зависимостей для корректной работы программной системы. В секции </w:t>
      </w:r>
      <w:r w:rsidRPr="00360387">
        <w:rPr>
          <w:rStyle w:val="ac"/>
        </w:rPr>
        <w:t>scripts</w:t>
      </w:r>
      <w:r w:rsidRPr="00360387">
        <w:t xml:space="preserve"> указываются скрипты, которые также необходимо выполнить после сборки проекта и установки всех зависимостей. </w:t>
      </w:r>
      <w:r w:rsidR="00D6787C" w:rsidRPr="00360387">
        <w:t>В</w:t>
      </w:r>
      <w:r w:rsidRPr="00360387">
        <w:t xml:space="preserve"> данном случае выполняется скрипт </w:t>
      </w:r>
      <w:r w:rsidRPr="00360387">
        <w:rPr>
          <w:rStyle w:val="ac"/>
        </w:rPr>
        <w:t>flake</w:t>
      </w:r>
      <w:r w:rsidRPr="00360387">
        <w:rPr>
          <w:rStyle w:val="ac"/>
          <w:lang w:val="ru-RU"/>
        </w:rPr>
        <w:t>8</w:t>
      </w:r>
      <w:r w:rsidRPr="00360387">
        <w:t xml:space="preserve">, проверяющий стиль написания кода на </w:t>
      </w:r>
      <w:r w:rsidRPr="00360387">
        <w:rPr>
          <w:lang w:val="en-US"/>
        </w:rPr>
        <w:t>python</w:t>
      </w:r>
      <w:r w:rsidRPr="00360387">
        <w:t xml:space="preserve"> (настройки для выполнения данного скрипта находятся в файле проекта </w:t>
      </w:r>
      <w:r w:rsidRPr="00360387">
        <w:rPr>
          <w:rStyle w:val="ac"/>
        </w:rPr>
        <w:t>tox</w:t>
      </w:r>
      <w:r w:rsidRPr="00360387">
        <w:rPr>
          <w:rStyle w:val="ac"/>
          <w:lang w:val="ru-RU"/>
        </w:rPr>
        <w:t>.</w:t>
      </w:r>
      <w:r w:rsidRPr="00360387">
        <w:rPr>
          <w:rStyle w:val="ac"/>
        </w:rPr>
        <w:t>ini</w:t>
      </w:r>
      <w:r w:rsidRPr="00360387">
        <w:t xml:space="preserve">), затем запускаются тесты и ведется подсчет процента покрытия кода тестами с помощью команд </w:t>
      </w:r>
      <w:r w:rsidRPr="00360387">
        <w:rPr>
          <w:rStyle w:val="ac"/>
        </w:rPr>
        <w:t>coverage</w:t>
      </w:r>
      <w:r w:rsidRPr="00360387">
        <w:t>.</w:t>
      </w:r>
    </w:p>
    <w:p w14:paraId="50C4D38A" w14:textId="77777777" w:rsidR="00EF0987" w:rsidRPr="00360387" w:rsidRDefault="00EF0987" w:rsidP="00EF0987">
      <w:pPr>
        <w:pStyle w:val="a3"/>
      </w:pPr>
      <w:r w:rsidRPr="00360387">
        <w:t xml:space="preserve">При возникновении ошибок сборки </w:t>
      </w:r>
      <w:r w:rsidRPr="00360387">
        <w:rPr>
          <w:lang w:val="en-US"/>
        </w:rPr>
        <w:t>Travis</w:t>
      </w:r>
      <w:r w:rsidRPr="00360387">
        <w:t xml:space="preserve"> </w:t>
      </w:r>
      <w:r w:rsidRPr="00360387">
        <w:rPr>
          <w:lang w:val="en-US"/>
        </w:rPr>
        <w:t>CI</w:t>
      </w:r>
      <w:r w:rsidRPr="00360387">
        <w:t xml:space="preserve"> высылает на почту пользователя, который сделал коммит, на котором возникла ошибка, уведомление о том, что его коммит привел к нарушению работы проекта. В файле </w:t>
      </w:r>
      <w:r w:rsidRPr="00360387">
        <w:rPr>
          <w:lang w:val="en-US"/>
        </w:rPr>
        <w:t>Travis</w:t>
      </w:r>
      <w:r w:rsidRPr="00360387">
        <w:t xml:space="preserve"> </w:t>
      </w:r>
      <w:r w:rsidRPr="00360387">
        <w:rPr>
          <w:lang w:val="en-US"/>
        </w:rPr>
        <w:t>CI</w:t>
      </w:r>
      <w:r w:rsidRPr="00360387">
        <w:t xml:space="preserve"> данного проекта также указывается </w:t>
      </w:r>
      <w:r w:rsidRPr="00360387">
        <w:rPr>
          <w:lang w:val="en-US"/>
        </w:rPr>
        <w:t>e</w:t>
      </w:r>
      <w:r w:rsidRPr="00360387">
        <w:t>-</w:t>
      </w:r>
      <w:r w:rsidRPr="00360387">
        <w:rPr>
          <w:lang w:val="en-US"/>
        </w:rPr>
        <w:t>mail</w:t>
      </w:r>
      <w:r w:rsidRPr="00360387">
        <w:t>, на который, в случае возникновении ошибок, всегда будет высылаться уведомление.</w:t>
      </w:r>
    </w:p>
    <w:p w14:paraId="29F44201" w14:textId="77777777" w:rsidR="00EF0987" w:rsidRPr="00360387" w:rsidRDefault="00EF0987" w:rsidP="00EF0987">
      <w:pPr>
        <w:pStyle w:val="a3"/>
      </w:pPr>
      <w:r w:rsidRPr="00360387">
        <w:t xml:space="preserve">После настройки файла </w:t>
      </w:r>
      <w:r w:rsidRPr="00360387">
        <w:rPr>
          <w:rStyle w:val="ac"/>
          <w:lang w:val="ru-RU"/>
        </w:rPr>
        <w:t>.</w:t>
      </w:r>
      <w:r w:rsidRPr="00360387">
        <w:rPr>
          <w:rStyle w:val="ac"/>
        </w:rPr>
        <w:t>travis</w:t>
      </w:r>
      <w:r w:rsidRPr="00360387">
        <w:rPr>
          <w:rStyle w:val="ac"/>
          <w:lang w:val="ru-RU"/>
        </w:rPr>
        <w:t>.</w:t>
      </w:r>
      <w:r w:rsidRPr="00360387">
        <w:rPr>
          <w:rStyle w:val="ac"/>
        </w:rPr>
        <w:t>yml</w:t>
      </w:r>
      <w:r w:rsidRPr="00360387">
        <w:t xml:space="preserve"> для проверки того, работает ли </w:t>
      </w:r>
      <w:r w:rsidRPr="00360387">
        <w:rPr>
          <w:lang w:val="en-US"/>
        </w:rPr>
        <w:t>Travis</w:t>
      </w:r>
      <w:r w:rsidRPr="00360387">
        <w:t xml:space="preserve"> </w:t>
      </w:r>
      <w:r w:rsidRPr="00360387">
        <w:rPr>
          <w:lang w:val="en-US"/>
        </w:rPr>
        <w:t>CI</w:t>
      </w:r>
      <w:r w:rsidRPr="00360387">
        <w:t xml:space="preserve"> с репозиторием необходимо зайти в настройки репозитория, во вкладку «</w:t>
      </w:r>
      <w:r w:rsidRPr="00360387">
        <w:rPr>
          <w:lang w:val="en-US"/>
        </w:rPr>
        <w:t>Webhooks</w:t>
      </w:r>
      <w:r w:rsidRPr="00360387">
        <w:t xml:space="preserve"> </w:t>
      </w:r>
      <w:r w:rsidRPr="00360387">
        <w:rPr>
          <w:lang w:val="en-US"/>
        </w:rPr>
        <w:t>and</w:t>
      </w:r>
      <w:r w:rsidRPr="00360387">
        <w:t xml:space="preserve"> </w:t>
      </w:r>
      <w:r w:rsidRPr="00360387">
        <w:rPr>
          <w:lang w:val="en-US"/>
        </w:rPr>
        <w:t>Services</w:t>
      </w:r>
      <w:r w:rsidRPr="00360387">
        <w:t xml:space="preserve">» и выбрать сервис </w:t>
      </w:r>
      <w:r w:rsidRPr="00360387">
        <w:rPr>
          <w:lang w:val="en-US"/>
        </w:rPr>
        <w:t>Travis</w:t>
      </w:r>
      <w:r w:rsidRPr="00360387">
        <w:t xml:space="preserve"> </w:t>
      </w:r>
      <w:r w:rsidRPr="00360387">
        <w:rPr>
          <w:lang w:val="en-US"/>
        </w:rPr>
        <w:t>CI</w:t>
      </w:r>
      <w:r w:rsidRPr="00360387">
        <w:t>, на открывшейся странице нужно нажать на кнопку «</w:t>
      </w:r>
      <w:r w:rsidRPr="00360387">
        <w:rPr>
          <w:lang w:val="en-US"/>
        </w:rPr>
        <w:t>Test</w:t>
      </w:r>
      <w:r w:rsidRPr="00360387">
        <w:t xml:space="preserve"> </w:t>
      </w:r>
      <w:r w:rsidRPr="00360387">
        <w:rPr>
          <w:lang w:val="en-US"/>
        </w:rPr>
        <w:t>service</w:t>
      </w:r>
      <w:r w:rsidRPr="00360387">
        <w:t>» (</w:t>
      </w:r>
      <w:r w:rsidR="00360387" w:rsidRPr="00360387">
        <w:fldChar w:fldCharType="begin"/>
      </w:r>
      <w:r w:rsidR="00360387" w:rsidRPr="00360387">
        <w:instrText xml:space="preserve"> REF _Ref406958857 \h  \* MERGEFORMAT </w:instrText>
      </w:r>
      <w:r w:rsidR="00360387" w:rsidRPr="00360387">
        <w:fldChar w:fldCharType="separate"/>
      </w:r>
      <w:r w:rsidR="00AA162B" w:rsidRPr="00360387">
        <w:t xml:space="preserve">Рис.  </w:t>
      </w:r>
      <w:r w:rsidR="0009500E" w:rsidRPr="00360387">
        <w:rPr>
          <w:noProof/>
          <w:lang w:val="en-US"/>
        </w:rPr>
        <w:t>1</w:t>
      </w:r>
      <w:r w:rsidR="00AA162B" w:rsidRPr="00360387">
        <w:rPr>
          <w:noProof/>
          <w:lang w:val="en-US"/>
        </w:rPr>
        <w:t>1</w:t>
      </w:r>
      <w:r w:rsidR="00360387" w:rsidRPr="00360387">
        <w:fldChar w:fldCharType="end"/>
      </w:r>
      <w:r w:rsidRPr="00360387">
        <w:t>), чтобы убедится в работоспособности сервиса с вашим репозиторием.</w:t>
      </w:r>
    </w:p>
    <w:p w14:paraId="1A94F748" w14:textId="77777777" w:rsidR="00EF0987" w:rsidRPr="00360387" w:rsidRDefault="00EF0987" w:rsidP="00EF0987">
      <w:pPr>
        <w:pStyle w:val="a3"/>
        <w:keepNext/>
        <w:ind w:firstLine="0"/>
        <w:jc w:val="center"/>
      </w:pPr>
      <w:r w:rsidRPr="00360387">
        <w:rPr>
          <w:noProof/>
          <w:lang w:eastAsia="ru-RU"/>
        </w:rPr>
        <w:drawing>
          <wp:inline distT="0" distB="0" distL="0" distR="0" wp14:anchorId="0D129603" wp14:editId="1D119C67">
            <wp:extent cx="5940425" cy="101282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0425" cy="1012825"/>
                    </a:xfrm>
                    <a:prstGeom prst="rect">
                      <a:avLst/>
                    </a:prstGeom>
                  </pic:spPr>
                </pic:pic>
              </a:graphicData>
            </a:graphic>
          </wp:inline>
        </w:drawing>
      </w:r>
    </w:p>
    <w:p w14:paraId="5FDF539B" w14:textId="77777777" w:rsidR="00EF0987" w:rsidRPr="00360387" w:rsidRDefault="00EF0987" w:rsidP="00EF0987">
      <w:pPr>
        <w:pStyle w:val="a5"/>
      </w:pPr>
      <w:bookmarkStart w:id="204" w:name="_Ref406958857"/>
      <w:r w:rsidRPr="00360387">
        <w:t xml:space="preserve">Рис.  </w:t>
      </w:r>
      <w:r w:rsidR="0096395A">
        <w:fldChar w:fldCharType="begin"/>
      </w:r>
      <w:r w:rsidR="0096395A">
        <w:instrText xml:space="preserve"> SEQ Рис._ \* ARABIC </w:instrText>
      </w:r>
      <w:r w:rsidR="0096395A">
        <w:fldChar w:fldCharType="separate"/>
      </w:r>
      <w:r w:rsidR="0009500E" w:rsidRPr="00360387">
        <w:rPr>
          <w:noProof/>
        </w:rPr>
        <w:t>1</w:t>
      </w:r>
      <w:del w:id="205" w:author="Maxim" w:date="2015-01-19T19:46:00Z">
        <w:r w:rsidR="00AA162B" w:rsidRPr="00360387" w:rsidDel="00955871">
          <w:rPr>
            <w:noProof/>
          </w:rPr>
          <w:delText>1</w:delText>
        </w:r>
      </w:del>
      <w:r w:rsidR="0096395A">
        <w:rPr>
          <w:noProof/>
        </w:rPr>
        <w:fldChar w:fldCharType="end"/>
      </w:r>
      <w:bookmarkEnd w:id="204"/>
      <w:ins w:id="206" w:author="Maxim" w:date="2015-01-19T19:46:00Z">
        <w:r w:rsidR="00955871" w:rsidRPr="00360387">
          <w:rPr>
            <w:noProof/>
          </w:rPr>
          <w:t>2</w:t>
        </w:r>
      </w:ins>
      <w:r w:rsidRPr="00360387">
        <w:t xml:space="preserve">. Тестирование сервиса </w:t>
      </w:r>
      <w:r w:rsidRPr="00360387">
        <w:rPr>
          <w:lang w:val="en-US"/>
        </w:rPr>
        <w:t>Travis</w:t>
      </w:r>
      <w:r w:rsidRPr="00360387">
        <w:t xml:space="preserve"> </w:t>
      </w:r>
      <w:r w:rsidRPr="00360387">
        <w:rPr>
          <w:lang w:val="en-US"/>
        </w:rPr>
        <w:t>CI</w:t>
      </w:r>
      <w:r w:rsidRPr="00360387">
        <w:t xml:space="preserve"> на </w:t>
      </w:r>
      <w:r w:rsidRPr="00360387">
        <w:rPr>
          <w:lang w:val="en-US"/>
        </w:rPr>
        <w:t>GitHub</w:t>
      </w:r>
    </w:p>
    <w:p w14:paraId="159741F8" w14:textId="77777777" w:rsidR="00C046A7" w:rsidRPr="00360387" w:rsidRDefault="00C046A7" w:rsidP="00C046A7">
      <w:pPr>
        <w:pStyle w:val="a3"/>
      </w:pPr>
      <w:r w:rsidRPr="00360387">
        <w:t xml:space="preserve">Сама по себе такая проверка не инициирует сборку проекта. Для запуска построения проекта необходимо сделать коммит и отправить его в репозиторий на сервер </w:t>
      </w:r>
      <w:r w:rsidRPr="00360387">
        <w:rPr>
          <w:lang w:val="en-US"/>
        </w:rPr>
        <w:t>GitHub</w:t>
      </w:r>
      <w:r w:rsidRPr="00360387">
        <w:t>.</w:t>
      </w:r>
    </w:p>
    <w:p w14:paraId="66CA86B5" w14:textId="77777777" w:rsidR="00EF0987" w:rsidRPr="00360387" w:rsidRDefault="00C046A7" w:rsidP="00C046A7">
      <w:pPr>
        <w:pStyle w:val="a3"/>
      </w:pPr>
      <w:r w:rsidRPr="00360387">
        <w:t xml:space="preserve">Увидеть то, как прошла сборка и логи сборки можно на сайте </w:t>
      </w:r>
      <w:r w:rsidRPr="00360387">
        <w:rPr>
          <w:lang w:val="en-US"/>
        </w:rPr>
        <w:t>Travis</w:t>
      </w:r>
      <w:r w:rsidRPr="00360387">
        <w:t xml:space="preserve"> </w:t>
      </w:r>
      <w:r w:rsidRPr="00360387">
        <w:rPr>
          <w:lang w:val="en-US"/>
        </w:rPr>
        <w:t>CI</w:t>
      </w:r>
      <w:r w:rsidRPr="00360387">
        <w:t xml:space="preserve">, зайдя под своей учетной записью. Если все команды завершились с кодом 0, </w:t>
      </w:r>
      <w:r w:rsidRPr="00360387">
        <w:lastRenderedPageBreak/>
        <w:t>то сборка проекта считается выполненной успешно и её присваивается статус «</w:t>
      </w:r>
      <w:r w:rsidRPr="00360387">
        <w:rPr>
          <w:lang w:val="en-US"/>
        </w:rPr>
        <w:t>Passed</w:t>
      </w:r>
      <w:r w:rsidRPr="00360387">
        <w:t>», в противном случае ей присваивается статус «</w:t>
      </w:r>
      <w:r w:rsidRPr="00360387">
        <w:rPr>
          <w:lang w:val="en-US"/>
        </w:rPr>
        <w:t>Failed</w:t>
      </w:r>
      <w:r w:rsidRPr="00360387">
        <w:t>».</w:t>
      </w:r>
      <w:commentRangeEnd w:id="199"/>
      <w:r w:rsidR="00360387">
        <w:rPr>
          <w:rStyle w:val="af3"/>
          <w:rFonts w:ascii="Calibri" w:hAnsi="Calibri"/>
        </w:rPr>
        <w:commentReference w:id="199"/>
      </w:r>
    </w:p>
    <w:p w14:paraId="029EAFC4" w14:textId="77777777" w:rsidR="00C046A7" w:rsidRDefault="00C046A7">
      <w:pPr>
        <w:spacing w:after="160" w:line="259" w:lineRule="auto"/>
        <w:rPr>
          <w:rFonts w:ascii="Times New Roman" w:hAnsi="Times New Roman"/>
          <w:sz w:val="28"/>
        </w:rPr>
      </w:pPr>
      <w:r>
        <w:br w:type="page"/>
      </w:r>
    </w:p>
    <w:p w14:paraId="1CC995CC" w14:textId="77777777" w:rsidR="00C046A7" w:rsidRDefault="00515EC3" w:rsidP="00515EC3">
      <w:pPr>
        <w:pStyle w:val="1"/>
      </w:pPr>
      <w:bookmarkStart w:id="207" w:name="_Toc409631551"/>
      <w:r>
        <w:lastRenderedPageBreak/>
        <w:t>5 Документация</w:t>
      </w:r>
      <w:bookmarkEnd w:id="207"/>
    </w:p>
    <w:p w14:paraId="7C84714D" w14:textId="77777777" w:rsidR="00515EC3" w:rsidRDefault="00FB09B3" w:rsidP="00FB09B3">
      <w:pPr>
        <w:pStyle w:val="2"/>
      </w:pPr>
      <w:bookmarkStart w:id="208" w:name="_Toc409631552"/>
      <w:r>
        <w:t>5.1 Назначение программы</w:t>
      </w:r>
      <w:bookmarkEnd w:id="208"/>
    </w:p>
    <w:p w14:paraId="7FFB7EAB" w14:textId="77777777" w:rsidR="00FB09B3" w:rsidRDefault="00FB09B3" w:rsidP="00FB09B3">
      <w:pPr>
        <w:pStyle w:val="a3"/>
        <w:rPr>
          <w:color w:val="000000" w:themeColor="text1"/>
          <w:szCs w:val="28"/>
          <w:shd w:val="clear" w:color="auto" w:fill="FFFFFF"/>
        </w:rPr>
      </w:pPr>
      <w:r>
        <w:rPr>
          <w:color w:val="000000" w:themeColor="text1"/>
          <w:szCs w:val="28"/>
        </w:rPr>
        <w:t xml:space="preserve">Разработанный проект </w:t>
      </w:r>
      <w:r w:rsidR="00CE4FC0">
        <w:rPr>
          <w:color w:val="000000" w:themeColor="text1"/>
          <w:szCs w:val="28"/>
        </w:rPr>
        <w:t>«</w:t>
      </w:r>
      <w:r w:rsidR="00CE4FC0" w:rsidRPr="003E02BC">
        <w:rPr>
          <w:szCs w:val="28"/>
        </w:rPr>
        <w:t>ООО "Авто-импорт"</w:t>
      </w:r>
      <w:r w:rsidR="00CE4FC0">
        <w:rPr>
          <w:szCs w:val="28"/>
        </w:rPr>
        <w:t>»</w:t>
      </w:r>
      <w:r>
        <w:rPr>
          <w:color w:val="000000" w:themeColor="text1"/>
          <w:szCs w:val="28"/>
        </w:rPr>
        <w:t xml:space="preserve"> предназначен для оформления заказов </w:t>
      </w:r>
      <w:r w:rsidR="00B5232D">
        <w:rPr>
          <w:color w:val="000000" w:themeColor="text1"/>
          <w:szCs w:val="28"/>
        </w:rPr>
        <w:t>на покупку, техосмотр и тестдрайв автомобиля</w:t>
      </w:r>
      <w:r>
        <w:rPr>
          <w:color w:val="000000" w:themeColor="text1"/>
          <w:szCs w:val="28"/>
        </w:rPr>
        <w:t>.</w:t>
      </w:r>
    </w:p>
    <w:p w14:paraId="6E37754E" w14:textId="77777777" w:rsidR="00FB09B3" w:rsidRDefault="00FB09B3" w:rsidP="00FB09B3">
      <w:pPr>
        <w:pStyle w:val="a3"/>
        <w:rPr>
          <w:color w:val="000000" w:themeColor="text1"/>
          <w:szCs w:val="28"/>
          <w:shd w:val="clear" w:color="auto" w:fill="FFFFFF"/>
        </w:rPr>
      </w:pPr>
      <w:r>
        <w:rPr>
          <w:color w:val="000000" w:themeColor="text1"/>
          <w:szCs w:val="28"/>
          <w:shd w:val="clear" w:color="auto" w:fill="FFFFFF"/>
        </w:rPr>
        <w:t>В частности данный сайт позволяет:</w:t>
      </w:r>
    </w:p>
    <w:p w14:paraId="609C3608" w14:textId="77777777" w:rsidR="00FB09B3" w:rsidRPr="00FB09B3" w:rsidRDefault="00CE4FC0" w:rsidP="00AD2649">
      <w:pPr>
        <w:pStyle w:val="a3"/>
        <w:numPr>
          <w:ilvl w:val="0"/>
          <w:numId w:val="20"/>
        </w:numPr>
      </w:pPr>
      <w:r>
        <w:rPr>
          <w:shd w:val="clear" w:color="auto" w:fill="FFFFFF"/>
        </w:rPr>
        <w:t xml:space="preserve">Просматривать информацию </w:t>
      </w:r>
      <w:r w:rsidR="00FB09B3">
        <w:rPr>
          <w:shd w:val="clear" w:color="auto" w:fill="FFFFFF"/>
        </w:rPr>
        <w:t xml:space="preserve">различных </w:t>
      </w:r>
      <w:r>
        <w:rPr>
          <w:shd w:val="clear" w:color="auto" w:fill="FFFFFF"/>
        </w:rPr>
        <w:t xml:space="preserve"> автомобилей</w:t>
      </w:r>
      <w:r w:rsidR="00FB09B3">
        <w:rPr>
          <w:shd w:val="clear" w:color="auto" w:fill="FFFFFF"/>
        </w:rPr>
        <w:t>;</w:t>
      </w:r>
    </w:p>
    <w:p w14:paraId="63D1C51E" w14:textId="77777777" w:rsidR="00FB09B3" w:rsidRPr="00FB09B3" w:rsidRDefault="00FB09B3" w:rsidP="00AD2649">
      <w:pPr>
        <w:pStyle w:val="a3"/>
        <w:numPr>
          <w:ilvl w:val="0"/>
          <w:numId w:val="20"/>
        </w:numPr>
      </w:pPr>
      <w:r>
        <w:rPr>
          <w:shd w:val="clear" w:color="auto" w:fill="FFFFFF"/>
        </w:rPr>
        <w:t xml:space="preserve">Добавлять </w:t>
      </w:r>
      <w:r w:rsidR="00CE4FC0">
        <w:rPr>
          <w:shd w:val="clear" w:color="auto" w:fill="FFFFFF"/>
        </w:rPr>
        <w:t xml:space="preserve">понравившейся автомобиль </w:t>
      </w:r>
      <w:r>
        <w:rPr>
          <w:shd w:val="clear" w:color="auto" w:fill="FFFFFF"/>
        </w:rPr>
        <w:t xml:space="preserve">в корзину, </w:t>
      </w:r>
      <w:r w:rsidR="00CE4FC0">
        <w:rPr>
          <w:shd w:val="clear" w:color="auto" w:fill="FFFFFF"/>
        </w:rPr>
        <w:t>изменять конфигурацию автомобиля</w:t>
      </w:r>
      <w:r>
        <w:rPr>
          <w:shd w:val="clear" w:color="auto" w:fill="FFFFFF"/>
        </w:rPr>
        <w:t>, удалять выбранн</w:t>
      </w:r>
      <w:r w:rsidR="00CE4FC0">
        <w:rPr>
          <w:shd w:val="clear" w:color="auto" w:fill="FFFFFF"/>
        </w:rPr>
        <w:t>ый</w:t>
      </w:r>
      <w:r>
        <w:rPr>
          <w:shd w:val="clear" w:color="auto" w:fill="FFFFFF"/>
        </w:rPr>
        <w:t xml:space="preserve"> </w:t>
      </w:r>
      <w:r w:rsidR="00CE4FC0">
        <w:rPr>
          <w:shd w:val="clear" w:color="auto" w:fill="FFFFFF"/>
        </w:rPr>
        <w:t xml:space="preserve">автомобиль </w:t>
      </w:r>
      <w:r>
        <w:rPr>
          <w:shd w:val="clear" w:color="auto" w:fill="FFFFFF"/>
        </w:rPr>
        <w:t>из корзины;</w:t>
      </w:r>
    </w:p>
    <w:p w14:paraId="0184058A" w14:textId="77777777" w:rsidR="00FB09B3" w:rsidRPr="00FB09B3" w:rsidRDefault="00FB09B3" w:rsidP="00AD2649">
      <w:pPr>
        <w:pStyle w:val="a3"/>
        <w:numPr>
          <w:ilvl w:val="0"/>
          <w:numId w:val="20"/>
        </w:numPr>
      </w:pPr>
      <w:r>
        <w:rPr>
          <w:shd w:val="clear" w:color="auto" w:fill="FFFFFF"/>
        </w:rPr>
        <w:t xml:space="preserve">Оформлять заказы на выбранный список </w:t>
      </w:r>
      <w:r w:rsidR="00CE4FC0">
        <w:rPr>
          <w:shd w:val="clear" w:color="auto" w:fill="FFFFFF"/>
        </w:rPr>
        <w:t>услуг</w:t>
      </w:r>
      <w:r>
        <w:rPr>
          <w:shd w:val="clear" w:color="auto" w:fill="FFFFFF"/>
        </w:rPr>
        <w:t>;</w:t>
      </w:r>
    </w:p>
    <w:p w14:paraId="40D5395A" w14:textId="351316E0" w:rsidR="00FB09B3" w:rsidRPr="00FB09B3" w:rsidRDefault="00FB09B3" w:rsidP="00AD2649">
      <w:pPr>
        <w:pStyle w:val="a3"/>
        <w:numPr>
          <w:ilvl w:val="0"/>
          <w:numId w:val="20"/>
        </w:numPr>
      </w:pPr>
      <w:r>
        <w:rPr>
          <w:shd w:val="clear" w:color="auto" w:fill="FFFFFF"/>
        </w:rPr>
        <w:t>Отслеживать состояние выпол</w:t>
      </w:r>
      <w:r w:rsidR="001B5A78">
        <w:rPr>
          <w:shd w:val="clear" w:color="auto" w:fill="FFFFFF"/>
        </w:rPr>
        <w:t>нения заказов</w:t>
      </w:r>
      <w:r>
        <w:rPr>
          <w:shd w:val="clear" w:color="auto" w:fill="FFFFFF"/>
        </w:rPr>
        <w:t>;</w:t>
      </w:r>
    </w:p>
    <w:p w14:paraId="4F0610B4" w14:textId="77777777" w:rsidR="00FB09B3" w:rsidRPr="00FB09B3" w:rsidRDefault="00B5232D" w:rsidP="00AD2649">
      <w:pPr>
        <w:pStyle w:val="a3"/>
        <w:numPr>
          <w:ilvl w:val="0"/>
          <w:numId w:val="20"/>
        </w:numPr>
      </w:pPr>
      <w:r>
        <w:rPr>
          <w:shd w:val="clear" w:color="auto" w:fill="FFFFFF"/>
        </w:rPr>
        <w:t>П</w:t>
      </w:r>
      <w:r w:rsidR="00FB09B3" w:rsidRPr="00DC1611">
        <w:rPr>
          <w:shd w:val="clear" w:color="auto" w:fill="FFFFFF"/>
        </w:rPr>
        <w:t>росматривать и обрабатывать списки заказов.</w:t>
      </w:r>
    </w:p>
    <w:p w14:paraId="36BBBAFC" w14:textId="77777777" w:rsidR="00FB09B3" w:rsidRDefault="00FB09B3" w:rsidP="00FB09B3">
      <w:pPr>
        <w:pStyle w:val="a3"/>
        <w:rPr>
          <w:color w:val="000000" w:themeColor="text1"/>
          <w:szCs w:val="28"/>
        </w:rPr>
      </w:pPr>
      <w:r w:rsidRPr="00D440B7">
        <w:rPr>
          <w:color w:val="000000" w:themeColor="text1"/>
          <w:szCs w:val="28"/>
        </w:rPr>
        <w:t xml:space="preserve">Сайт </w:t>
      </w:r>
      <w:r w:rsidR="00CE4FC0">
        <w:rPr>
          <w:color w:val="000000" w:themeColor="text1"/>
          <w:szCs w:val="28"/>
        </w:rPr>
        <w:t>«</w:t>
      </w:r>
      <w:r w:rsidR="00CE4FC0" w:rsidRPr="003E02BC">
        <w:rPr>
          <w:szCs w:val="28"/>
        </w:rPr>
        <w:t>ООО "Авто-импорт"</w:t>
      </w:r>
      <w:r w:rsidR="00CE4FC0">
        <w:rPr>
          <w:szCs w:val="28"/>
        </w:rPr>
        <w:t xml:space="preserve">» </w:t>
      </w:r>
      <w:r w:rsidRPr="00D440B7">
        <w:rPr>
          <w:color w:val="000000" w:themeColor="text1"/>
          <w:szCs w:val="28"/>
        </w:rPr>
        <w:t xml:space="preserve">рассчитан на людей, имеющих доступ в интернет и </w:t>
      </w:r>
      <w:r>
        <w:rPr>
          <w:color w:val="000000" w:themeColor="text1"/>
          <w:szCs w:val="28"/>
        </w:rPr>
        <w:t xml:space="preserve">желающих получать детальную информацию о </w:t>
      </w:r>
      <w:r w:rsidR="00CE4FC0">
        <w:rPr>
          <w:color w:val="000000" w:themeColor="text1"/>
          <w:szCs w:val="28"/>
        </w:rPr>
        <w:t xml:space="preserve">понравившемся автомобиле </w:t>
      </w:r>
      <w:r>
        <w:rPr>
          <w:color w:val="000000" w:themeColor="text1"/>
          <w:szCs w:val="28"/>
        </w:rPr>
        <w:t>и осуществлять заказы</w:t>
      </w:r>
      <w:r w:rsidR="00CE4FC0">
        <w:rPr>
          <w:color w:val="000000" w:themeColor="text1"/>
          <w:szCs w:val="28"/>
        </w:rPr>
        <w:t xml:space="preserve"> на покупку и различных видов услуг</w:t>
      </w:r>
      <w:r>
        <w:rPr>
          <w:color w:val="000000" w:themeColor="text1"/>
          <w:szCs w:val="28"/>
        </w:rPr>
        <w:t>, не выходя из дома.</w:t>
      </w:r>
    </w:p>
    <w:p w14:paraId="5B01171C" w14:textId="77777777" w:rsidR="00FB09B3" w:rsidRDefault="00FB09B3" w:rsidP="00FB09B3">
      <w:pPr>
        <w:pStyle w:val="2"/>
      </w:pPr>
      <w:bookmarkStart w:id="209" w:name="_Toc409631553"/>
      <w:r>
        <w:t>5.2 Условия запуска программы</w:t>
      </w:r>
      <w:bookmarkEnd w:id="209"/>
    </w:p>
    <w:p w14:paraId="53E0648A" w14:textId="77777777" w:rsidR="00FB09B3" w:rsidRDefault="00FB09B3" w:rsidP="00FB09B3">
      <w:pPr>
        <w:pStyle w:val="a3"/>
        <w:rPr>
          <w:color w:val="000000" w:themeColor="text1"/>
          <w:szCs w:val="28"/>
        </w:rPr>
      </w:pPr>
      <w:r>
        <w:rPr>
          <w:color w:val="000000" w:themeColor="text1"/>
          <w:szCs w:val="28"/>
        </w:rPr>
        <w:t>Для работы на сайте пользователю необходимо иметь персональный компьютер с возможностью выхода в интернет со скоростью не менее 256 КБ/с. Также необходим установленный браузер и возможность ввода.</w:t>
      </w:r>
    </w:p>
    <w:p w14:paraId="627DD407" w14:textId="77777777" w:rsidR="00FB09B3" w:rsidRDefault="00FB09B3" w:rsidP="00FB09B3">
      <w:pPr>
        <w:pStyle w:val="a3"/>
        <w:rPr>
          <w:color w:val="000000" w:themeColor="text1"/>
          <w:szCs w:val="28"/>
        </w:rPr>
      </w:pPr>
      <w:r>
        <w:rPr>
          <w:color w:val="000000" w:themeColor="text1"/>
          <w:szCs w:val="28"/>
        </w:rPr>
        <w:t>В ходе самой эксплуатации есть ряд ограничений, такие как:</w:t>
      </w:r>
    </w:p>
    <w:p w14:paraId="103BFED7" w14:textId="77777777" w:rsidR="00FB09B3" w:rsidRDefault="00FB09B3" w:rsidP="00AD2649">
      <w:pPr>
        <w:pStyle w:val="a3"/>
        <w:numPr>
          <w:ilvl w:val="0"/>
          <w:numId w:val="21"/>
        </w:numPr>
      </w:pPr>
      <w:r>
        <w:t xml:space="preserve">При оформлении заказа обязательными </w:t>
      </w:r>
      <w:r w:rsidR="003A401F">
        <w:t>являются все поля</w:t>
      </w:r>
      <w:r>
        <w:t>;</w:t>
      </w:r>
    </w:p>
    <w:p w14:paraId="68AC3FF7" w14:textId="77777777" w:rsidR="00FB09B3" w:rsidRDefault="00FB09B3" w:rsidP="00AD2649">
      <w:pPr>
        <w:pStyle w:val="a3"/>
        <w:numPr>
          <w:ilvl w:val="0"/>
          <w:numId w:val="21"/>
        </w:numPr>
      </w:pPr>
      <w:r>
        <w:t>При оформлении заказа нельзя указывать дату и время, позже, чем текущее время + 2 часа – это время, необходимое для обработки заказа сотрудником заведения;</w:t>
      </w:r>
    </w:p>
    <w:p w14:paraId="331ED9F9" w14:textId="77777777" w:rsidR="00FB09B3" w:rsidRDefault="00FB09B3" w:rsidP="00AD2649">
      <w:pPr>
        <w:pStyle w:val="a3"/>
        <w:numPr>
          <w:ilvl w:val="0"/>
          <w:numId w:val="21"/>
        </w:numPr>
      </w:pPr>
      <w:r>
        <w:t>При оформлении заказа номер телефона не может состоять из букв, а длина номера должна быть равна 10 цифрам.</w:t>
      </w:r>
    </w:p>
    <w:p w14:paraId="419CE6DF" w14:textId="77777777" w:rsidR="00FB09B3" w:rsidRPr="00112C93" w:rsidRDefault="00E02283" w:rsidP="00E631EB">
      <w:pPr>
        <w:pStyle w:val="2"/>
        <w:rPr>
          <w:rPrChange w:id="210" w:author="Maxim" w:date="2015-01-19T19:19:00Z">
            <w:rPr>
              <w:highlight w:val="yellow"/>
            </w:rPr>
          </w:rPrChange>
        </w:rPr>
      </w:pPr>
      <w:bookmarkStart w:id="211" w:name="_Toc409631554"/>
      <w:r w:rsidRPr="00E02283">
        <w:rPr>
          <w:rPrChange w:id="212" w:author="Maxim" w:date="2015-01-19T19:19:00Z">
            <w:rPr>
              <w:color w:val="0563C1" w:themeColor="hyperlink"/>
              <w:highlight w:val="yellow"/>
              <w:u w:val="single"/>
            </w:rPr>
          </w:rPrChange>
        </w:rPr>
        <w:lastRenderedPageBreak/>
        <w:t>5.3 Выполнение программы</w:t>
      </w:r>
      <w:bookmarkEnd w:id="211"/>
    </w:p>
    <w:p w14:paraId="3B51C271" w14:textId="77777777" w:rsidR="00E631EB" w:rsidRPr="00112C93" w:rsidRDefault="00E02283" w:rsidP="00E631EB">
      <w:pPr>
        <w:pStyle w:val="a3"/>
        <w:rPr>
          <w:color w:val="000000" w:themeColor="text1"/>
          <w:szCs w:val="28"/>
          <w:rPrChange w:id="213" w:author="Maxim" w:date="2015-01-19T19:19:00Z">
            <w:rPr>
              <w:color w:val="000000" w:themeColor="text1"/>
              <w:szCs w:val="28"/>
              <w:highlight w:val="yellow"/>
            </w:rPr>
          </w:rPrChange>
        </w:rPr>
      </w:pPr>
      <w:r w:rsidRPr="00E02283">
        <w:rPr>
          <w:color w:val="000000" w:themeColor="text1"/>
          <w:szCs w:val="28"/>
          <w:rPrChange w:id="214" w:author="Maxim" w:date="2015-01-19T19:19:00Z">
            <w:rPr>
              <w:color w:val="000000" w:themeColor="text1"/>
              <w:szCs w:val="28"/>
              <w:highlight w:val="yellow"/>
              <w:u w:val="single"/>
            </w:rPr>
          </w:rPrChange>
        </w:rPr>
        <w:t>Сервис выполняет следующие функции:</w:t>
      </w:r>
    </w:p>
    <w:p w14:paraId="4A9D4330" w14:textId="77777777" w:rsidR="00E631EB" w:rsidRPr="00112C93" w:rsidRDefault="00E02283" w:rsidP="00E631EB">
      <w:pPr>
        <w:pStyle w:val="3"/>
        <w:rPr>
          <w:rPrChange w:id="215" w:author="Maxim" w:date="2015-01-19T19:19:00Z">
            <w:rPr>
              <w:highlight w:val="yellow"/>
            </w:rPr>
          </w:rPrChange>
        </w:rPr>
      </w:pPr>
      <w:bookmarkStart w:id="216" w:name="_Toc409631555"/>
      <w:r w:rsidRPr="00E02283">
        <w:rPr>
          <w:rPrChange w:id="217" w:author="Maxim" w:date="2015-01-19T19:19:00Z">
            <w:rPr>
              <w:color w:val="0563C1" w:themeColor="hyperlink"/>
              <w:highlight w:val="yellow"/>
              <w:u w:val="single"/>
            </w:rPr>
          </w:rPrChange>
        </w:rPr>
        <w:t xml:space="preserve">5.3.1 Авторизация </w:t>
      </w:r>
      <w:r w:rsidR="00963B31">
        <w:t xml:space="preserve">и регистрация </w:t>
      </w:r>
      <w:bookmarkEnd w:id="216"/>
      <w:r w:rsidR="00963B31">
        <w:t>пользователей</w:t>
      </w:r>
    </w:p>
    <w:p w14:paraId="0E2775FC" w14:textId="77777777" w:rsidR="00E631EB" w:rsidRPr="00112C93" w:rsidRDefault="00E02283" w:rsidP="00E631EB">
      <w:pPr>
        <w:pStyle w:val="a3"/>
        <w:rPr>
          <w:color w:val="000000" w:themeColor="text1"/>
          <w:szCs w:val="28"/>
          <w:rPrChange w:id="218" w:author="Maxim" w:date="2015-01-19T19:19:00Z">
            <w:rPr>
              <w:color w:val="000000" w:themeColor="text1"/>
              <w:szCs w:val="28"/>
              <w:highlight w:val="yellow"/>
            </w:rPr>
          </w:rPrChange>
        </w:rPr>
      </w:pPr>
      <w:r w:rsidRPr="00E02283">
        <w:rPr>
          <w:color w:val="000000" w:themeColor="text1"/>
          <w:szCs w:val="28"/>
          <w:rPrChange w:id="219" w:author="Maxim" w:date="2015-01-19T19:19:00Z">
            <w:rPr>
              <w:color w:val="000000" w:themeColor="text1"/>
              <w:szCs w:val="28"/>
              <w:highlight w:val="yellow"/>
              <w:u w:val="single"/>
            </w:rPr>
          </w:rPrChange>
        </w:rPr>
        <w:t>Для прохождения авторизации необходимо кликнуть по кнопке «Войти» в правом нижнем углу любой страницы (</w:t>
      </w:r>
      <w:r w:rsidRPr="00E02283">
        <w:rPr>
          <w:color w:val="000000" w:themeColor="text1"/>
          <w:szCs w:val="28"/>
          <w:rPrChange w:id="220" w:author="Maxim" w:date="2015-01-19T19:19:00Z">
            <w:rPr>
              <w:color w:val="000000" w:themeColor="text1"/>
              <w:szCs w:val="28"/>
              <w:highlight w:val="yellow"/>
              <w:u w:val="single"/>
            </w:rPr>
          </w:rPrChange>
        </w:rPr>
        <w:fldChar w:fldCharType="begin"/>
      </w:r>
      <w:r w:rsidRPr="00E02283">
        <w:rPr>
          <w:color w:val="000000" w:themeColor="text1"/>
          <w:szCs w:val="28"/>
          <w:rPrChange w:id="221" w:author="Maxim" w:date="2015-01-19T19:19:00Z">
            <w:rPr>
              <w:color w:val="000000" w:themeColor="text1"/>
              <w:szCs w:val="28"/>
              <w:highlight w:val="yellow"/>
              <w:u w:val="single"/>
            </w:rPr>
          </w:rPrChange>
        </w:rPr>
        <w:instrText xml:space="preserve"> REF _Ref406950336 \h  \* MERGEFORMAT </w:instrText>
      </w:r>
      <w:r w:rsidRPr="00E02283">
        <w:rPr>
          <w:color w:val="000000" w:themeColor="text1"/>
          <w:szCs w:val="28"/>
          <w:rPrChange w:id="222" w:author="Maxim" w:date="2015-01-19T19:19:00Z">
            <w:rPr>
              <w:color w:val="000000" w:themeColor="text1"/>
              <w:szCs w:val="28"/>
            </w:rPr>
          </w:rPrChange>
        </w:rPr>
      </w:r>
      <w:r w:rsidRPr="00E02283">
        <w:rPr>
          <w:color w:val="000000" w:themeColor="text1"/>
          <w:szCs w:val="28"/>
          <w:rPrChange w:id="223" w:author="Maxim" w:date="2015-01-19T19:19:00Z">
            <w:rPr>
              <w:color w:val="000000" w:themeColor="text1"/>
              <w:szCs w:val="28"/>
              <w:highlight w:val="yellow"/>
              <w:u w:val="single"/>
            </w:rPr>
          </w:rPrChange>
        </w:rPr>
        <w:fldChar w:fldCharType="separate"/>
      </w:r>
      <w:r w:rsidRPr="00E02283">
        <w:rPr>
          <w:rPrChange w:id="224" w:author="Maxim" w:date="2015-01-19T19:19:00Z">
            <w:rPr>
              <w:color w:val="0563C1" w:themeColor="hyperlink"/>
              <w:highlight w:val="yellow"/>
              <w:u w:val="single"/>
            </w:rPr>
          </w:rPrChange>
        </w:rPr>
        <w:t xml:space="preserve">Рис.  </w:t>
      </w:r>
      <w:r w:rsidRPr="00E02283">
        <w:rPr>
          <w:noProof/>
          <w:rPrChange w:id="225" w:author="Maxim" w:date="2015-01-19T19:19:00Z">
            <w:rPr>
              <w:noProof/>
              <w:color w:val="0563C1" w:themeColor="hyperlink"/>
              <w:highlight w:val="yellow"/>
              <w:u w:val="single"/>
            </w:rPr>
          </w:rPrChange>
        </w:rPr>
        <w:t>1</w:t>
      </w:r>
      <w:r w:rsidRPr="00E02283">
        <w:rPr>
          <w:color w:val="000000" w:themeColor="text1"/>
          <w:szCs w:val="28"/>
          <w:rPrChange w:id="226" w:author="Maxim" w:date="2015-01-19T19:19:00Z">
            <w:rPr>
              <w:color w:val="000000" w:themeColor="text1"/>
              <w:szCs w:val="28"/>
              <w:highlight w:val="yellow"/>
              <w:u w:val="single"/>
            </w:rPr>
          </w:rPrChange>
        </w:rPr>
        <w:fldChar w:fldCharType="end"/>
      </w:r>
      <w:r w:rsidR="00190DED">
        <w:rPr>
          <w:color w:val="000000" w:themeColor="text1"/>
          <w:szCs w:val="28"/>
        </w:rPr>
        <w:t>2</w:t>
      </w:r>
      <w:r w:rsidRPr="00E02283">
        <w:rPr>
          <w:color w:val="000000" w:themeColor="text1"/>
          <w:szCs w:val="28"/>
          <w:rPrChange w:id="227" w:author="Maxim" w:date="2015-01-19T19:19:00Z">
            <w:rPr>
              <w:color w:val="000000" w:themeColor="text1"/>
              <w:szCs w:val="28"/>
              <w:highlight w:val="yellow"/>
              <w:u w:val="single"/>
            </w:rPr>
          </w:rPrChange>
        </w:rPr>
        <w:t>).</w:t>
      </w:r>
    </w:p>
    <w:p w14:paraId="1AE60D74" w14:textId="77777777" w:rsidR="00604D14" w:rsidRPr="00112C93" w:rsidRDefault="003A401F" w:rsidP="00604D14">
      <w:pPr>
        <w:pStyle w:val="a3"/>
        <w:keepNext/>
        <w:ind w:firstLine="0"/>
        <w:jc w:val="center"/>
        <w:rPr>
          <w:rPrChange w:id="228" w:author="Maxim" w:date="2015-01-19T19:19:00Z">
            <w:rPr>
              <w:highlight w:val="yellow"/>
            </w:rPr>
          </w:rPrChange>
        </w:rPr>
      </w:pPr>
      <w:r>
        <w:rPr>
          <w:noProof/>
          <w:lang w:eastAsia="ru-RU"/>
          <w:rPrChange w:id="229" w:author="Unknown">
            <w:rPr>
              <w:noProof/>
              <w:color w:val="0563C1" w:themeColor="hyperlink"/>
              <w:highlight w:val="yellow"/>
              <w:u w:val="single"/>
              <w:lang w:eastAsia="ru-RU"/>
            </w:rPr>
          </w:rPrChange>
        </w:rPr>
        <w:drawing>
          <wp:inline distT="0" distB="0" distL="0" distR="0" wp14:anchorId="2A6AB34F" wp14:editId="5A6DAE3F">
            <wp:extent cx="1068779" cy="42477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062990" cy="422470"/>
                    </a:xfrm>
                    <a:prstGeom prst="rect">
                      <a:avLst/>
                    </a:prstGeom>
                  </pic:spPr>
                </pic:pic>
              </a:graphicData>
            </a:graphic>
          </wp:inline>
        </w:drawing>
      </w:r>
    </w:p>
    <w:p w14:paraId="069EEADE" w14:textId="77777777" w:rsidR="00604D14" w:rsidRPr="00112C93" w:rsidRDefault="00E02283" w:rsidP="00604D14">
      <w:pPr>
        <w:pStyle w:val="a5"/>
        <w:rPr>
          <w:rPrChange w:id="230" w:author="Maxim" w:date="2015-01-19T19:19:00Z">
            <w:rPr>
              <w:highlight w:val="yellow"/>
            </w:rPr>
          </w:rPrChange>
        </w:rPr>
      </w:pPr>
      <w:r w:rsidRPr="00E02283">
        <w:rPr>
          <w:rPrChange w:id="231" w:author="Maxim" w:date="2015-01-19T19:19:00Z">
            <w:rPr>
              <w:color w:val="0563C1" w:themeColor="hyperlink"/>
              <w:highlight w:val="yellow"/>
              <w:u w:val="single"/>
            </w:rPr>
          </w:rPrChange>
        </w:rPr>
        <w:t xml:space="preserve">Рис.  </w:t>
      </w:r>
      <w:r w:rsidRPr="00E02283">
        <w:rPr>
          <w:rPrChange w:id="232" w:author="Maxim" w:date="2015-01-19T19:19:00Z">
            <w:rPr>
              <w:noProof/>
              <w:color w:val="0563C1" w:themeColor="hyperlink"/>
              <w:highlight w:val="yellow"/>
              <w:u w:val="single"/>
            </w:rPr>
          </w:rPrChange>
        </w:rPr>
        <w:fldChar w:fldCharType="begin"/>
      </w:r>
      <w:r w:rsidRPr="00E02283">
        <w:rPr>
          <w:rPrChange w:id="233" w:author="Maxim" w:date="2015-01-19T19:19:00Z">
            <w:rPr>
              <w:color w:val="0563C1" w:themeColor="hyperlink"/>
              <w:highlight w:val="yellow"/>
              <w:u w:val="single"/>
            </w:rPr>
          </w:rPrChange>
        </w:rPr>
        <w:instrText xml:space="preserve"> SEQ Рис._ \* ARABIC </w:instrText>
      </w:r>
      <w:r w:rsidRPr="00E02283">
        <w:rPr>
          <w:rPrChange w:id="234" w:author="Maxim" w:date="2015-01-19T19:19:00Z">
            <w:rPr>
              <w:noProof/>
              <w:color w:val="0563C1" w:themeColor="hyperlink"/>
              <w:highlight w:val="yellow"/>
              <w:u w:val="single"/>
            </w:rPr>
          </w:rPrChange>
        </w:rPr>
        <w:fldChar w:fldCharType="separate"/>
      </w:r>
      <w:r w:rsidR="00190DED">
        <w:rPr>
          <w:noProof/>
        </w:rPr>
        <w:t>1</w:t>
      </w:r>
      <w:r w:rsidRPr="00E02283">
        <w:rPr>
          <w:noProof/>
          <w:rPrChange w:id="235" w:author="Maxim" w:date="2015-01-19T19:19:00Z">
            <w:rPr>
              <w:noProof/>
              <w:color w:val="0563C1" w:themeColor="hyperlink"/>
              <w:highlight w:val="yellow"/>
              <w:u w:val="single"/>
            </w:rPr>
          </w:rPrChange>
        </w:rPr>
        <w:t>2</w:t>
      </w:r>
      <w:r w:rsidRPr="00E02283">
        <w:rPr>
          <w:noProof/>
          <w:rPrChange w:id="236" w:author="Maxim" w:date="2015-01-19T19:19:00Z">
            <w:rPr>
              <w:noProof/>
              <w:color w:val="0563C1" w:themeColor="hyperlink"/>
              <w:highlight w:val="yellow"/>
              <w:u w:val="single"/>
            </w:rPr>
          </w:rPrChange>
        </w:rPr>
        <w:fldChar w:fldCharType="end"/>
      </w:r>
      <w:r w:rsidRPr="00E02283">
        <w:rPr>
          <w:rPrChange w:id="237" w:author="Maxim" w:date="2015-01-19T19:19:00Z">
            <w:rPr>
              <w:color w:val="0563C1" w:themeColor="hyperlink"/>
              <w:highlight w:val="yellow"/>
              <w:u w:val="single"/>
            </w:rPr>
          </w:rPrChange>
        </w:rPr>
        <w:t>. Кнопка «Войти»</w:t>
      </w:r>
    </w:p>
    <w:p w14:paraId="19A50451" w14:textId="77777777" w:rsidR="00604D14" w:rsidRPr="00112C93" w:rsidRDefault="00E02283" w:rsidP="00604D14">
      <w:pPr>
        <w:pStyle w:val="a3"/>
        <w:rPr>
          <w:bCs/>
          <w:color w:val="000000" w:themeColor="text1"/>
          <w:szCs w:val="28"/>
          <w:shd w:val="clear" w:color="auto" w:fill="FFFFFF"/>
          <w:rPrChange w:id="238" w:author="Maxim" w:date="2015-01-19T19:19:00Z">
            <w:rPr>
              <w:bCs/>
              <w:color w:val="000000" w:themeColor="text1"/>
              <w:szCs w:val="28"/>
              <w:highlight w:val="yellow"/>
              <w:shd w:val="clear" w:color="auto" w:fill="FFFFFF"/>
            </w:rPr>
          </w:rPrChange>
        </w:rPr>
      </w:pPr>
      <w:r w:rsidRPr="00E02283">
        <w:rPr>
          <w:color w:val="000000" w:themeColor="text1"/>
          <w:szCs w:val="28"/>
          <w:rPrChange w:id="239" w:author="Maxim" w:date="2015-01-19T19:19:00Z">
            <w:rPr>
              <w:color w:val="000000" w:themeColor="text1"/>
              <w:szCs w:val="28"/>
              <w:highlight w:val="yellow"/>
              <w:u w:val="single"/>
            </w:rPr>
          </w:rPrChange>
        </w:rPr>
        <w:t xml:space="preserve">Затем открывается новая страница с полями: </w:t>
      </w:r>
      <w:r w:rsidRPr="00E02283">
        <w:rPr>
          <w:bCs/>
          <w:color w:val="000000" w:themeColor="text1"/>
          <w:szCs w:val="28"/>
          <w:shd w:val="clear" w:color="auto" w:fill="FFFFFF"/>
          <w:rPrChange w:id="240" w:author="Maxim" w:date="2015-01-19T19:19:00Z">
            <w:rPr>
              <w:bCs/>
              <w:color w:val="000000" w:themeColor="text1"/>
              <w:szCs w:val="28"/>
              <w:highlight w:val="yellow"/>
              <w:u w:val="single"/>
              <w:shd w:val="clear" w:color="auto" w:fill="FFFFFF"/>
            </w:rPr>
          </w:rPrChange>
        </w:rPr>
        <w:t xml:space="preserve">Логин и Пароль. Эта страница показана на </w:t>
      </w:r>
      <w:r w:rsidRPr="00E02283">
        <w:rPr>
          <w:bCs/>
          <w:color w:val="000000" w:themeColor="text1"/>
          <w:szCs w:val="28"/>
          <w:shd w:val="clear" w:color="auto" w:fill="FFFFFF"/>
          <w:rPrChange w:id="241" w:author="Maxim" w:date="2015-01-19T19:19:00Z">
            <w:rPr>
              <w:bCs/>
              <w:color w:val="000000" w:themeColor="text1"/>
              <w:szCs w:val="28"/>
              <w:highlight w:val="yellow"/>
              <w:u w:val="single"/>
              <w:shd w:val="clear" w:color="auto" w:fill="FFFFFF"/>
            </w:rPr>
          </w:rPrChange>
        </w:rPr>
        <w:fldChar w:fldCharType="begin"/>
      </w:r>
      <w:r w:rsidRPr="00E02283">
        <w:rPr>
          <w:bCs/>
          <w:color w:val="000000" w:themeColor="text1"/>
          <w:szCs w:val="28"/>
          <w:shd w:val="clear" w:color="auto" w:fill="FFFFFF"/>
          <w:rPrChange w:id="242" w:author="Maxim" w:date="2015-01-19T19:19:00Z">
            <w:rPr>
              <w:bCs/>
              <w:color w:val="000000" w:themeColor="text1"/>
              <w:szCs w:val="28"/>
              <w:highlight w:val="yellow"/>
              <w:u w:val="single"/>
              <w:shd w:val="clear" w:color="auto" w:fill="FFFFFF"/>
            </w:rPr>
          </w:rPrChange>
        </w:rPr>
        <w:instrText xml:space="preserve"> REF _Ref406960586 \h  \* MERGEFORMAT </w:instrText>
      </w:r>
      <w:r w:rsidRPr="00E02283">
        <w:rPr>
          <w:bCs/>
          <w:color w:val="000000" w:themeColor="text1"/>
          <w:szCs w:val="28"/>
          <w:shd w:val="clear" w:color="auto" w:fill="FFFFFF"/>
          <w:rPrChange w:id="243" w:author="Maxim" w:date="2015-01-19T19:19:00Z">
            <w:rPr>
              <w:bCs/>
              <w:color w:val="000000" w:themeColor="text1"/>
              <w:szCs w:val="28"/>
              <w:shd w:val="clear" w:color="auto" w:fill="FFFFFF"/>
            </w:rPr>
          </w:rPrChange>
        </w:rPr>
      </w:r>
      <w:r w:rsidRPr="00E02283">
        <w:rPr>
          <w:bCs/>
          <w:color w:val="000000" w:themeColor="text1"/>
          <w:szCs w:val="28"/>
          <w:shd w:val="clear" w:color="auto" w:fill="FFFFFF"/>
          <w:rPrChange w:id="244" w:author="Maxim" w:date="2015-01-19T19:19:00Z">
            <w:rPr>
              <w:bCs/>
              <w:color w:val="000000" w:themeColor="text1"/>
              <w:szCs w:val="28"/>
              <w:highlight w:val="yellow"/>
              <w:u w:val="single"/>
              <w:shd w:val="clear" w:color="auto" w:fill="FFFFFF"/>
            </w:rPr>
          </w:rPrChange>
        </w:rPr>
        <w:fldChar w:fldCharType="separate"/>
      </w:r>
      <w:r w:rsidRPr="00E02283">
        <w:rPr>
          <w:rPrChange w:id="245" w:author="Maxim" w:date="2015-01-19T19:19:00Z">
            <w:rPr>
              <w:color w:val="0563C1" w:themeColor="hyperlink"/>
              <w:highlight w:val="yellow"/>
              <w:u w:val="single"/>
            </w:rPr>
          </w:rPrChange>
        </w:rPr>
        <w:t xml:space="preserve">Рис.  </w:t>
      </w:r>
      <w:r w:rsidR="00A25075">
        <w:rPr>
          <w:noProof/>
        </w:rPr>
        <w:t>1</w:t>
      </w:r>
      <w:r w:rsidRPr="00E02283">
        <w:rPr>
          <w:noProof/>
          <w:rPrChange w:id="246" w:author="Maxim" w:date="2015-01-19T19:19:00Z">
            <w:rPr>
              <w:noProof/>
              <w:color w:val="0563C1" w:themeColor="hyperlink"/>
              <w:highlight w:val="yellow"/>
              <w:u w:val="single"/>
            </w:rPr>
          </w:rPrChange>
        </w:rPr>
        <w:t>3</w:t>
      </w:r>
      <w:r w:rsidRPr="00E02283">
        <w:rPr>
          <w:bCs/>
          <w:color w:val="000000" w:themeColor="text1"/>
          <w:szCs w:val="28"/>
          <w:shd w:val="clear" w:color="auto" w:fill="FFFFFF"/>
          <w:rPrChange w:id="247" w:author="Maxim" w:date="2015-01-19T19:19:00Z">
            <w:rPr>
              <w:bCs/>
              <w:color w:val="000000" w:themeColor="text1"/>
              <w:szCs w:val="28"/>
              <w:highlight w:val="yellow"/>
              <w:u w:val="single"/>
              <w:shd w:val="clear" w:color="auto" w:fill="FFFFFF"/>
            </w:rPr>
          </w:rPrChange>
        </w:rPr>
        <w:fldChar w:fldCharType="end"/>
      </w:r>
      <w:r w:rsidRPr="00E02283">
        <w:rPr>
          <w:bCs/>
          <w:color w:val="000000" w:themeColor="text1"/>
          <w:szCs w:val="28"/>
          <w:shd w:val="clear" w:color="auto" w:fill="FFFFFF"/>
          <w:rPrChange w:id="248" w:author="Maxim" w:date="2015-01-19T19:19:00Z">
            <w:rPr>
              <w:bCs/>
              <w:color w:val="000000" w:themeColor="text1"/>
              <w:szCs w:val="28"/>
              <w:highlight w:val="yellow"/>
              <w:u w:val="single"/>
              <w:shd w:val="clear" w:color="auto" w:fill="FFFFFF"/>
            </w:rPr>
          </w:rPrChange>
        </w:rPr>
        <w:t>.</w:t>
      </w:r>
    </w:p>
    <w:p w14:paraId="6AA35DB5" w14:textId="77777777" w:rsidR="00604D14" w:rsidRPr="00AB09E5" w:rsidRDefault="00604D14" w:rsidP="00604D14">
      <w:pPr>
        <w:pStyle w:val="a3"/>
        <w:keepNext/>
        <w:ind w:firstLine="0"/>
        <w:jc w:val="center"/>
        <w:rPr>
          <w:highlight w:val="yellow"/>
        </w:rPr>
      </w:pPr>
      <w:r w:rsidRPr="00AB09E5">
        <w:rPr>
          <w:noProof/>
          <w:highlight w:val="yellow"/>
          <w:lang w:eastAsia="ru-RU"/>
        </w:rPr>
        <w:drawing>
          <wp:inline distT="0" distB="0" distL="0" distR="0" wp14:anchorId="3CC28AD7" wp14:editId="0E553FC9">
            <wp:extent cx="4286250" cy="16668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286250" cy="1666875"/>
                    </a:xfrm>
                    <a:prstGeom prst="rect">
                      <a:avLst/>
                    </a:prstGeom>
                  </pic:spPr>
                </pic:pic>
              </a:graphicData>
            </a:graphic>
          </wp:inline>
        </w:drawing>
      </w:r>
    </w:p>
    <w:p w14:paraId="184ED122" w14:textId="77777777" w:rsidR="00604D14" w:rsidRPr="00112C93" w:rsidRDefault="00E02283" w:rsidP="00604D14">
      <w:pPr>
        <w:pStyle w:val="a5"/>
        <w:rPr>
          <w:rPrChange w:id="249" w:author="Maxim" w:date="2015-01-19T19:19:00Z">
            <w:rPr>
              <w:highlight w:val="yellow"/>
            </w:rPr>
          </w:rPrChange>
        </w:rPr>
      </w:pPr>
      <w:bookmarkStart w:id="250" w:name="_Ref406960586"/>
      <w:r w:rsidRPr="00E02283">
        <w:rPr>
          <w:rPrChange w:id="251" w:author="Maxim" w:date="2015-01-19T19:19:00Z">
            <w:rPr>
              <w:color w:val="0563C1" w:themeColor="hyperlink"/>
              <w:highlight w:val="yellow"/>
              <w:u w:val="single"/>
            </w:rPr>
          </w:rPrChange>
        </w:rPr>
        <w:t xml:space="preserve">Рис.  </w:t>
      </w:r>
      <w:r w:rsidRPr="00E02283">
        <w:rPr>
          <w:rPrChange w:id="252" w:author="Maxim" w:date="2015-01-19T19:19:00Z">
            <w:rPr>
              <w:noProof/>
              <w:color w:val="0563C1" w:themeColor="hyperlink"/>
              <w:highlight w:val="yellow"/>
              <w:u w:val="single"/>
            </w:rPr>
          </w:rPrChange>
        </w:rPr>
        <w:fldChar w:fldCharType="begin"/>
      </w:r>
      <w:r w:rsidRPr="00E02283">
        <w:rPr>
          <w:rPrChange w:id="253" w:author="Maxim" w:date="2015-01-19T19:19:00Z">
            <w:rPr>
              <w:color w:val="0563C1" w:themeColor="hyperlink"/>
              <w:highlight w:val="yellow"/>
              <w:u w:val="single"/>
            </w:rPr>
          </w:rPrChange>
        </w:rPr>
        <w:instrText xml:space="preserve"> SEQ Рис._ \* ARABIC </w:instrText>
      </w:r>
      <w:r w:rsidRPr="00E02283">
        <w:rPr>
          <w:rPrChange w:id="254" w:author="Maxim" w:date="2015-01-19T19:19:00Z">
            <w:rPr>
              <w:noProof/>
              <w:color w:val="0563C1" w:themeColor="hyperlink"/>
              <w:highlight w:val="yellow"/>
              <w:u w:val="single"/>
            </w:rPr>
          </w:rPrChange>
        </w:rPr>
        <w:fldChar w:fldCharType="separate"/>
      </w:r>
      <w:r w:rsidR="006066ED">
        <w:rPr>
          <w:noProof/>
        </w:rPr>
        <w:t>1</w:t>
      </w:r>
      <w:r w:rsidRPr="00E02283">
        <w:rPr>
          <w:noProof/>
          <w:rPrChange w:id="255" w:author="Maxim" w:date="2015-01-19T19:19:00Z">
            <w:rPr>
              <w:noProof/>
              <w:color w:val="0563C1" w:themeColor="hyperlink"/>
              <w:highlight w:val="yellow"/>
              <w:u w:val="single"/>
            </w:rPr>
          </w:rPrChange>
        </w:rPr>
        <w:t>3</w:t>
      </w:r>
      <w:r w:rsidRPr="00E02283">
        <w:rPr>
          <w:noProof/>
          <w:rPrChange w:id="256" w:author="Maxim" w:date="2015-01-19T19:19:00Z">
            <w:rPr>
              <w:noProof/>
              <w:color w:val="0563C1" w:themeColor="hyperlink"/>
              <w:highlight w:val="yellow"/>
              <w:u w:val="single"/>
            </w:rPr>
          </w:rPrChange>
        </w:rPr>
        <w:fldChar w:fldCharType="end"/>
      </w:r>
      <w:bookmarkEnd w:id="250"/>
      <w:r w:rsidRPr="00E02283">
        <w:rPr>
          <w:rPrChange w:id="257" w:author="Maxim" w:date="2015-01-19T19:19:00Z">
            <w:rPr>
              <w:color w:val="0563C1" w:themeColor="hyperlink"/>
              <w:highlight w:val="yellow"/>
              <w:u w:val="single"/>
            </w:rPr>
          </w:rPrChange>
        </w:rPr>
        <w:t>. Страница авторизации для работника заведения</w:t>
      </w:r>
    </w:p>
    <w:p w14:paraId="22B9B9CE" w14:textId="77777777" w:rsidR="00604D14" w:rsidRPr="00112C93" w:rsidRDefault="00E02283" w:rsidP="00604D14">
      <w:pPr>
        <w:pStyle w:val="a3"/>
        <w:rPr>
          <w:bCs/>
          <w:color w:val="000000" w:themeColor="text1"/>
          <w:szCs w:val="28"/>
          <w:shd w:val="clear" w:color="auto" w:fill="FFFFFF"/>
          <w:rPrChange w:id="258" w:author="Maxim" w:date="2015-01-19T19:19:00Z">
            <w:rPr>
              <w:bCs/>
              <w:color w:val="000000" w:themeColor="text1"/>
              <w:szCs w:val="28"/>
              <w:highlight w:val="yellow"/>
              <w:shd w:val="clear" w:color="auto" w:fill="FFFFFF"/>
            </w:rPr>
          </w:rPrChange>
        </w:rPr>
      </w:pPr>
      <w:r w:rsidRPr="00E02283">
        <w:rPr>
          <w:bCs/>
          <w:color w:val="000000" w:themeColor="text1"/>
          <w:szCs w:val="28"/>
          <w:shd w:val="clear" w:color="auto" w:fill="FFFFFF"/>
          <w:rPrChange w:id="259" w:author="Maxim" w:date="2015-01-19T19:19:00Z">
            <w:rPr>
              <w:bCs/>
              <w:color w:val="000000" w:themeColor="text1"/>
              <w:szCs w:val="28"/>
              <w:highlight w:val="yellow"/>
              <w:u w:val="single"/>
              <w:shd w:val="clear" w:color="auto" w:fill="FFFFFF"/>
            </w:rPr>
          </w:rPrChange>
        </w:rPr>
        <w:t>Каждое поле является обязательным. После заполнения каждого поля, Работник заведения нажимает кнопку «Войти», после чего он получает доступ к другим функциям сайта.</w:t>
      </w:r>
    </w:p>
    <w:p w14:paraId="4A19CD02" w14:textId="77777777" w:rsidR="00547F0C" w:rsidRPr="00112C93" w:rsidRDefault="00E02283" w:rsidP="00547F0C">
      <w:pPr>
        <w:pStyle w:val="3"/>
        <w:rPr>
          <w:rPrChange w:id="260" w:author="Maxim" w:date="2015-01-19T19:19:00Z">
            <w:rPr>
              <w:highlight w:val="yellow"/>
            </w:rPr>
          </w:rPrChange>
        </w:rPr>
      </w:pPr>
      <w:bookmarkStart w:id="261" w:name="_Toc409631556"/>
      <w:r w:rsidRPr="00E02283">
        <w:rPr>
          <w:rPrChange w:id="262" w:author="Maxim" w:date="2015-01-19T19:19:00Z">
            <w:rPr>
              <w:color w:val="0563C1" w:themeColor="hyperlink"/>
              <w:highlight w:val="yellow"/>
              <w:u w:val="single"/>
            </w:rPr>
          </w:rPrChange>
        </w:rPr>
        <w:t xml:space="preserve">5.3.2 Просмотр списка заказов </w:t>
      </w:r>
      <w:bookmarkEnd w:id="261"/>
      <w:r w:rsidR="00F34C35">
        <w:t>зарегистрированным пользователем</w:t>
      </w:r>
    </w:p>
    <w:p w14:paraId="5ADA8FE7" w14:textId="77777777" w:rsidR="00547F0C" w:rsidRPr="00112C93" w:rsidRDefault="00E02283" w:rsidP="00547F0C">
      <w:pPr>
        <w:pStyle w:val="a3"/>
        <w:rPr>
          <w:rPrChange w:id="263" w:author="Maxim" w:date="2015-01-19T19:19:00Z">
            <w:rPr>
              <w:highlight w:val="yellow"/>
            </w:rPr>
          </w:rPrChange>
        </w:rPr>
      </w:pPr>
      <w:r w:rsidRPr="00E02283">
        <w:rPr>
          <w:rPrChange w:id="264" w:author="Maxim" w:date="2015-01-19T19:19:00Z">
            <w:rPr>
              <w:color w:val="0563C1" w:themeColor="hyperlink"/>
              <w:highlight w:val="yellow"/>
              <w:u w:val="single"/>
            </w:rPr>
          </w:rPrChange>
        </w:rPr>
        <w:t xml:space="preserve">После авторизации </w:t>
      </w:r>
      <w:r w:rsidR="00E75045">
        <w:t>пользователь</w:t>
      </w:r>
      <w:r w:rsidRPr="00E02283">
        <w:rPr>
          <w:rPrChange w:id="265" w:author="Maxim" w:date="2015-01-19T19:19:00Z">
            <w:rPr>
              <w:color w:val="0563C1" w:themeColor="hyperlink"/>
              <w:highlight w:val="yellow"/>
              <w:u w:val="single"/>
            </w:rPr>
          </w:rPrChange>
        </w:rPr>
        <w:t xml:space="preserve"> имеет доступ к странице заказов. Здесь же заказ можно принять или отменить (</w:t>
      </w:r>
      <w:r w:rsidRPr="00E02283">
        <w:rPr>
          <w:rPrChange w:id="266" w:author="Maxim" w:date="2015-01-19T19:19:00Z">
            <w:rPr>
              <w:color w:val="0563C1" w:themeColor="hyperlink"/>
              <w:highlight w:val="yellow"/>
              <w:u w:val="single"/>
            </w:rPr>
          </w:rPrChange>
        </w:rPr>
        <w:fldChar w:fldCharType="begin"/>
      </w:r>
      <w:r w:rsidRPr="00E02283">
        <w:rPr>
          <w:rPrChange w:id="267" w:author="Maxim" w:date="2015-01-19T19:19:00Z">
            <w:rPr>
              <w:color w:val="0563C1" w:themeColor="hyperlink"/>
              <w:highlight w:val="yellow"/>
              <w:u w:val="single"/>
            </w:rPr>
          </w:rPrChange>
        </w:rPr>
        <w:instrText xml:space="preserve"> REF _Ref406960673 \h  \* MERGEFORMAT </w:instrText>
      </w:r>
      <w:r w:rsidRPr="00E02283">
        <w:rPr>
          <w:rPrChange w:id="268" w:author="Maxim" w:date="2015-01-19T19:19:00Z">
            <w:rPr/>
          </w:rPrChange>
        </w:rPr>
      </w:r>
      <w:r w:rsidRPr="00E02283">
        <w:rPr>
          <w:rPrChange w:id="269" w:author="Maxim" w:date="2015-01-19T19:19:00Z">
            <w:rPr>
              <w:color w:val="0563C1" w:themeColor="hyperlink"/>
              <w:highlight w:val="yellow"/>
              <w:u w:val="single"/>
            </w:rPr>
          </w:rPrChange>
        </w:rPr>
        <w:fldChar w:fldCharType="separate"/>
      </w:r>
      <w:r w:rsidRPr="00E02283">
        <w:rPr>
          <w:rPrChange w:id="270" w:author="Maxim" w:date="2015-01-19T19:19:00Z">
            <w:rPr>
              <w:color w:val="0563C1" w:themeColor="hyperlink"/>
              <w:highlight w:val="yellow"/>
              <w:u w:val="single"/>
            </w:rPr>
          </w:rPrChange>
        </w:rPr>
        <w:t xml:space="preserve">Рис.  </w:t>
      </w:r>
      <w:r w:rsidR="00B72F9E">
        <w:rPr>
          <w:noProof/>
        </w:rPr>
        <w:t>1</w:t>
      </w:r>
      <w:r w:rsidRPr="00E02283">
        <w:rPr>
          <w:noProof/>
          <w:rPrChange w:id="271" w:author="Maxim" w:date="2015-01-19T19:19:00Z">
            <w:rPr>
              <w:noProof/>
              <w:color w:val="0563C1" w:themeColor="hyperlink"/>
              <w:highlight w:val="yellow"/>
              <w:u w:val="single"/>
            </w:rPr>
          </w:rPrChange>
        </w:rPr>
        <w:t>4</w:t>
      </w:r>
      <w:r w:rsidRPr="00E02283">
        <w:rPr>
          <w:rPrChange w:id="272" w:author="Maxim" w:date="2015-01-19T19:19:00Z">
            <w:rPr>
              <w:color w:val="0563C1" w:themeColor="hyperlink"/>
              <w:highlight w:val="yellow"/>
              <w:u w:val="single"/>
            </w:rPr>
          </w:rPrChange>
        </w:rPr>
        <w:fldChar w:fldCharType="end"/>
      </w:r>
      <w:r w:rsidRPr="00E02283">
        <w:rPr>
          <w:rPrChange w:id="273" w:author="Maxim" w:date="2015-01-19T19:19:00Z">
            <w:rPr>
              <w:color w:val="0563C1" w:themeColor="hyperlink"/>
              <w:highlight w:val="yellow"/>
              <w:u w:val="single"/>
            </w:rPr>
          </w:rPrChange>
        </w:rPr>
        <w:t>).</w:t>
      </w:r>
    </w:p>
    <w:p w14:paraId="0DCF8A61" w14:textId="77777777" w:rsidR="00547F0C" w:rsidRPr="00AB09E5" w:rsidRDefault="003A401F" w:rsidP="00547F0C">
      <w:pPr>
        <w:pStyle w:val="a3"/>
        <w:keepNext/>
        <w:ind w:firstLine="0"/>
        <w:jc w:val="center"/>
        <w:rPr>
          <w:highlight w:val="yellow"/>
        </w:rPr>
      </w:pPr>
      <w:del w:id="274" w:author="Maxim" w:date="2015-01-19T18:48:00Z">
        <w:r>
          <w:rPr>
            <w:noProof/>
            <w:highlight w:val="yellow"/>
            <w:lang w:eastAsia="ru-RU"/>
            <w:rPrChange w:id="275" w:author="Unknown">
              <w:rPr>
                <w:noProof/>
                <w:color w:val="0563C1" w:themeColor="hyperlink"/>
                <w:u w:val="single"/>
                <w:lang w:eastAsia="ru-RU"/>
              </w:rPr>
            </w:rPrChange>
          </w:rPr>
          <w:lastRenderedPageBreak/>
          <w:drawing>
            <wp:inline distT="0" distB="0" distL="0" distR="0" wp14:anchorId="777CC826" wp14:editId="09175A9C">
              <wp:extent cx="5940425" cy="141160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0425" cy="1411605"/>
                      </a:xfrm>
                      <a:prstGeom prst="rect">
                        <a:avLst/>
                      </a:prstGeom>
                    </pic:spPr>
                  </pic:pic>
                </a:graphicData>
              </a:graphic>
            </wp:inline>
          </w:drawing>
        </w:r>
      </w:del>
      <w:ins w:id="276" w:author="Maxim" w:date="2015-01-19T18:48:00Z">
        <w:r>
          <w:rPr>
            <w:noProof/>
            <w:lang w:eastAsia="ru-RU"/>
            <w:rPrChange w:id="277" w:author="Unknown">
              <w:rPr>
                <w:noProof/>
                <w:color w:val="0563C1" w:themeColor="hyperlink"/>
                <w:u w:val="single"/>
                <w:lang w:eastAsia="ru-RU"/>
              </w:rPr>
            </w:rPrChange>
          </w:rPr>
          <w:drawing>
            <wp:inline distT="0" distB="0" distL="0" distR="0" wp14:anchorId="5FFBCF70" wp14:editId="5A51E170">
              <wp:extent cx="5940425" cy="1376045"/>
              <wp:effectExtent l="0" t="0" r="3175" b="0"/>
              <wp:docPr id="11" name="Рисунок 1" descr="C:\Users\avb\Desktop\Безымянный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b\Desktop\Безымянный1.jpg"/>
                      <pic:cNvPicPr>
                        <a:picLocks noChangeAspect="1" noChangeArrowheads="1"/>
                      </pic:cNvPicPr>
                    </pic:nvPicPr>
                    <pic:blipFill>
                      <a:blip r:embed="rId25" cstate="print"/>
                      <a:srcRect/>
                      <a:stretch>
                        <a:fillRect/>
                      </a:stretch>
                    </pic:blipFill>
                    <pic:spPr bwMode="auto">
                      <a:xfrm>
                        <a:off x="0" y="0"/>
                        <a:ext cx="5940425" cy="1376045"/>
                      </a:xfrm>
                      <a:prstGeom prst="rect">
                        <a:avLst/>
                      </a:prstGeom>
                      <a:noFill/>
                      <a:ln w="9525">
                        <a:noFill/>
                        <a:miter lim="800000"/>
                        <a:headEnd/>
                        <a:tailEnd/>
                      </a:ln>
                    </pic:spPr>
                  </pic:pic>
                </a:graphicData>
              </a:graphic>
            </wp:inline>
          </w:drawing>
        </w:r>
      </w:ins>
    </w:p>
    <w:p w14:paraId="6DFC6F92" w14:textId="77777777" w:rsidR="00547F0C" w:rsidRPr="00737AC1" w:rsidRDefault="00547F0C" w:rsidP="00547F0C">
      <w:pPr>
        <w:pStyle w:val="a5"/>
      </w:pPr>
      <w:bookmarkStart w:id="278" w:name="_Ref406960673"/>
      <w:r w:rsidRPr="00737AC1">
        <w:t xml:space="preserve">Рис.  </w:t>
      </w:r>
      <w:r w:rsidR="0096395A">
        <w:fldChar w:fldCharType="begin"/>
      </w:r>
      <w:r w:rsidR="0096395A">
        <w:instrText xml:space="preserve"> SEQ Рис._ \* ARABIC </w:instrText>
      </w:r>
      <w:r w:rsidR="0096395A">
        <w:fldChar w:fldCharType="separate"/>
      </w:r>
      <w:r w:rsidR="006066ED">
        <w:rPr>
          <w:noProof/>
        </w:rPr>
        <w:t>1</w:t>
      </w:r>
      <w:r w:rsidR="00AA162B" w:rsidRPr="00737AC1">
        <w:rPr>
          <w:noProof/>
        </w:rPr>
        <w:t>4</w:t>
      </w:r>
      <w:r w:rsidR="0096395A">
        <w:rPr>
          <w:noProof/>
        </w:rPr>
        <w:fldChar w:fldCharType="end"/>
      </w:r>
      <w:bookmarkEnd w:id="278"/>
      <w:r w:rsidRPr="00737AC1">
        <w:t xml:space="preserve">. Страница списка заказов </w:t>
      </w:r>
      <w:del w:id="279" w:author="Maxim" w:date="2015-01-19T19:50:00Z">
        <w:r w:rsidRPr="00737AC1" w:rsidDel="006066ED">
          <w:delText>заведения</w:delText>
        </w:r>
      </w:del>
    </w:p>
    <w:p w14:paraId="0851270F" w14:textId="77777777" w:rsidR="00547F0C" w:rsidRPr="00737AC1" w:rsidRDefault="00547F0C" w:rsidP="00547F0C">
      <w:pPr>
        <w:pStyle w:val="3"/>
      </w:pPr>
      <w:bookmarkStart w:id="280" w:name="_Toc409631557"/>
      <w:r w:rsidRPr="00737AC1">
        <w:t xml:space="preserve">5.3.3 Выбор </w:t>
      </w:r>
      <w:ins w:id="281" w:author="Maxim" w:date="2015-01-19T19:23:00Z">
        <w:r w:rsidR="00B6770D">
          <w:t>автомобилей</w:t>
        </w:r>
      </w:ins>
      <w:del w:id="282" w:author="Maxim" w:date="2015-01-19T19:23:00Z">
        <w:r w:rsidRPr="00737AC1" w:rsidDel="00B6770D">
          <w:delText>блюд</w:delText>
        </w:r>
      </w:del>
      <w:r w:rsidRPr="00737AC1">
        <w:t xml:space="preserve"> по </w:t>
      </w:r>
      <w:ins w:id="283" w:author="Maxim" w:date="2015-01-19T19:23:00Z">
        <w:r w:rsidR="00B6770D">
          <w:t>маркам</w:t>
        </w:r>
      </w:ins>
      <w:bookmarkEnd w:id="280"/>
      <w:del w:id="284" w:author="Maxim" w:date="2015-01-19T19:23:00Z">
        <w:r w:rsidRPr="00737AC1" w:rsidDel="00B6770D">
          <w:delText>категории</w:delText>
        </w:r>
      </w:del>
    </w:p>
    <w:p w14:paraId="2C541708" w14:textId="77777777" w:rsidR="00547F0C" w:rsidRPr="00737AC1" w:rsidRDefault="00547F0C" w:rsidP="00547F0C">
      <w:pPr>
        <w:pStyle w:val="a3"/>
      </w:pPr>
      <w:r w:rsidRPr="00737AC1">
        <w:t xml:space="preserve">Все </w:t>
      </w:r>
      <w:r w:rsidR="00737AC1" w:rsidRPr="00737AC1">
        <w:t>модели</w:t>
      </w:r>
      <w:r w:rsidRPr="00737AC1">
        <w:t xml:space="preserve"> от</w:t>
      </w:r>
      <w:r w:rsidR="00737AC1" w:rsidRPr="00737AC1">
        <w:t>носятся к определенной марки авто</w:t>
      </w:r>
      <w:r w:rsidRPr="00737AC1">
        <w:t xml:space="preserve">, список </w:t>
      </w:r>
      <w:r w:rsidR="00737AC1" w:rsidRPr="00737AC1">
        <w:t>марок</w:t>
      </w:r>
      <w:r w:rsidRPr="00737AC1">
        <w:t xml:space="preserve"> представлен на </w:t>
      </w:r>
      <w:r w:rsidR="00360387">
        <w:fldChar w:fldCharType="begin"/>
      </w:r>
      <w:r w:rsidR="00360387">
        <w:instrText xml:space="preserve"> REF _Ref406960739 \h  \* MERGEFORMAT </w:instrText>
      </w:r>
      <w:r w:rsidR="00360387">
        <w:fldChar w:fldCharType="separate"/>
      </w:r>
      <w:r w:rsidR="00AA162B" w:rsidRPr="00737AC1">
        <w:t xml:space="preserve">Рис.  </w:t>
      </w:r>
      <w:r w:rsidR="00DC72E4">
        <w:rPr>
          <w:noProof/>
        </w:rPr>
        <w:t>1</w:t>
      </w:r>
      <w:r w:rsidR="00AA162B" w:rsidRPr="00737AC1">
        <w:rPr>
          <w:noProof/>
        </w:rPr>
        <w:t>5</w:t>
      </w:r>
      <w:r w:rsidR="00360387">
        <w:fldChar w:fldCharType="end"/>
      </w:r>
      <w:r w:rsidRPr="00737AC1">
        <w:t>.</w:t>
      </w:r>
    </w:p>
    <w:p w14:paraId="31046AAB" w14:textId="77777777" w:rsidR="00547F0C" w:rsidRPr="00AB09E5" w:rsidRDefault="00737AC1" w:rsidP="00547F0C">
      <w:pPr>
        <w:pStyle w:val="a3"/>
        <w:keepNext/>
        <w:ind w:firstLine="0"/>
        <w:jc w:val="center"/>
        <w:rPr>
          <w:highlight w:val="yellow"/>
        </w:rPr>
      </w:pPr>
      <w:r>
        <w:rPr>
          <w:noProof/>
          <w:highlight w:val="yellow"/>
          <w:lang w:eastAsia="ru-RU"/>
        </w:rPr>
        <w:drawing>
          <wp:inline distT="0" distB="0" distL="0" distR="0" wp14:anchorId="12427928" wp14:editId="1B2EA37D">
            <wp:extent cx="2876550" cy="4705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76550" cy="4705350"/>
                    </a:xfrm>
                    <a:prstGeom prst="rect">
                      <a:avLst/>
                    </a:prstGeom>
                    <a:noFill/>
                    <a:ln>
                      <a:noFill/>
                    </a:ln>
                  </pic:spPr>
                </pic:pic>
              </a:graphicData>
            </a:graphic>
          </wp:inline>
        </w:drawing>
      </w:r>
    </w:p>
    <w:p w14:paraId="117CF705" w14:textId="77777777" w:rsidR="00547F0C" w:rsidRPr="00737AC1" w:rsidRDefault="00547F0C" w:rsidP="00547F0C">
      <w:pPr>
        <w:pStyle w:val="a5"/>
      </w:pPr>
      <w:bookmarkStart w:id="285" w:name="_Ref406960739"/>
      <w:r w:rsidRPr="00737AC1">
        <w:t xml:space="preserve">Рис.  </w:t>
      </w:r>
      <w:r w:rsidR="0096395A">
        <w:fldChar w:fldCharType="begin"/>
      </w:r>
      <w:r w:rsidR="0096395A">
        <w:instrText xml:space="preserve"> SEQ Рис._ \* ARABIC </w:instrText>
      </w:r>
      <w:r w:rsidR="0096395A">
        <w:fldChar w:fldCharType="separate"/>
      </w:r>
      <w:r w:rsidR="006066ED">
        <w:rPr>
          <w:noProof/>
        </w:rPr>
        <w:t>1</w:t>
      </w:r>
      <w:r w:rsidR="00AA162B" w:rsidRPr="00737AC1">
        <w:rPr>
          <w:noProof/>
        </w:rPr>
        <w:t>5</w:t>
      </w:r>
      <w:r w:rsidR="0096395A">
        <w:rPr>
          <w:noProof/>
        </w:rPr>
        <w:fldChar w:fldCharType="end"/>
      </w:r>
      <w:bookmarkEnd w:id="285"/>
      <w:r w:rsidRPr="00737AC1">
        <w:t xml:space="preserve">. Список </w:t>
      </w:r>
      <w:r w:rsidR="00737AC1" w:rsidRPr="00737AC1">
        <w:t>марок автомобилей</w:t>
      </w:r>
    </w:p>
    <w:p w14:paraId="021D2694" w14:textId="77777777" w:rsidR="00547F0C" w:rsidRPr="00737AC1" w:rsidRDefault="00547F0C" w:rsidP="00547F0C">
      <w:pPr>
        <w:pStyle w:val="a3"/>
      </w:pPr>
      <w:r w:rsidRPr="00737AC1">
        <w:t xml:space="preserve">Клиент может выбрать </w:t>
      </w:r>
      <w:r w:rsidR="00737AC1" w:rsidRPr="00737AC1">
        <w:t>марку</w:t>
      </w:r>
      <w:r w:rsidRPr="00737AC1">
        <w:t xml:space="preserve"> (по умолчанию «Все»). Список </w:t>
      </w:r>
      <w:r w:rsidR="00737AC1" w:rsidRPr="00737AC1">
        <w:t>моделей</w:t>
      </w:r>
      <w:r w:rsidRPr="00737AC1">
        <w:t xml:space="preserve"> </w:t>
      </w:r>
      <w:r w:rsidR="00737AC1" w:rsidRPr="00737AC1">
        <w:t>автомобилей</w:t>
      </w:r>
      <w:r w:rsidRPr="00737AC1">
        <w:t xml:space="preserve"> фильтруется согласно выбранной </w:t>
      </w:r>
      <w:r w:rsidR="00737AC1" w:rsidRPr="00737AC1">
        <w:t>марк</w:t>
      </w:r>
      <w:r w:rsidRPr="00737AC1">
        <w:t>и.</w:t>
      </w:r>
    </w:p>
    <w:p w14:paraId="335DB23D" w14:textId="77777777" w:rsidR="00547F0C" w:rsidRPr="00737AC1" w:rsidRDefault="00547F0C" w:rsidP="00547F0C">
      <w:pPr>
        <w:pStyle w:val="3"/>
      </w:pPr>
      <w:bookmarkStart w:id="286" w:name="_Toc409631558"/>
      <w:r w:rsidRPr="00737AC1">
        <w:lastRenderedPageBreak/>
        <w:t xml:space="preserve">5.3.4 Добавление </w:t>
      </w:r>
      <w:r w:rsidR="00737AC1" w:rsidRPr="00737AC1">
        <w:t>автомобиля</w:t>
      </w:r>
      <w:r w:rsidRPr="00737AC1">
        <w:t xml:space="preserve"> в корзину</w:t>
      </w:r>
      <w:bookmarkEnd w:id="286"/>
    </w:p>
    <w:p w14:paraId="2C8BAA07" w14:textId="77777777" w:rsidR="00547F0C" w:rsidRPr="00737AC1" w:rsidRDefault="00547F0C" w:rsidP="00547F0C">
      <w:pPr>
        <w:pStyle w:val="a3"/>
        <w:rPr>
          <w:color w:val="000000" w:themeColor="text1"/>
          <w:szCs w:val="28"/>
        </w:rPr>
      </w:pPr>
      <w:r w:rsidRPr="00737AC1">
        <w:rPr>
          <w:color w:val="000000" w:themeColor="text1"/>
          <w:szCs w:val="28"/>
        </w:rPr>
        <w:t xml:space="preserve">Для добавления </w:t>
      </w:r>
      <w:r w:rsidR="00737AC1" w:rsidRPr="00737AC1">
        <w:rPr>
          <w:color w:val="000000" w:themeColor="text1"/>
          <w:szCs w:val="28"/>
        </w:rPr>
        <w:t>автомобиля</w:t>
      </w:r>
      <w:r w:rsidRPr="00737AC1">
        <w:rPr>
          <w:color w:val="000000" w:themeColor="text1"/>
          <w:szCs w:val="28"/>
        </w:rPr>
        <w:t xml:space="preserve"> в корзину необходимо кликнуть по кнопке «Добавить в корзину» (</w:t>
      </w:r>
      <w:r w:rsidR="00360387">
        <w:fldChar w:fldCharType="begin"/>
      </w:r>
      <w:r w:rsidR="00360387">
        <w:instrText xml:space="preserve"> REF _Ref406960807 \h  \* MERGEFORMAT </w:instrText>
      </w:r>
      <w:r w:rsidR="00360387">
        <w:fldChar w:fldCharType="separate"/>
      </w:r>
      <w:r w:rsidR="00AA162B" w:rsidRPr="00737AC1">
        <w:t xml:space="preserve">Рис.  </w:t>
      </w:r>
      <w:r w:rsidR="00943D35">
        <w:rPr>
          <w:noProof/>
        </w:rPr>
        <w:t>1</w:t>
      </w:r>
      <w:r w:rsidR="00AA162B" w:rsidRPr="00737AC1">
        <w:rPr>
          <w:noProof/>
        </w:rPr>
        <w:t>6</w:t>
      </w:r>
      <w:r w:rsidR="00360387">
        <w:fldChar w:fldCharType="end"/>
      </w:r>
      <w:r w:rsidRPr="00737AC1">
        <w:rPr>
          <w:color w:val="000000" w:themeColor="text1"/>
          <w:szCs w:val="28"/>
        </w:rPr>
        <w:t>).</w:t>
      </w:r>
    </w:p>
    <w:p w14:paraId="05068D30" w14:textId="77777777" w:rsidR="00547F0C" w:rsidRPr="00737AC1" w:rsidRDefault="00547F0C" w:rsidP="00547F0C">
      <w:pPr>
        <w:pStyle w:val="a3"/>
        <w:keepNext/>
        <w:ind w:firstLine="0"/>
        <w:jc w:val="center"/>
      </w:pPr>
      <w:r w:rsidRPr="00737AC1">
        <w:rPr>
          <w:noProof/>
          <w:lang w:eastAsia="ru-RU"/>
        </w:rPr>
        <w:drawing>
          <wp:inline distT="0" distB="0" distL="0" distR="0" wp14:anchorId="6742AF7A" wp14:editId="0452B696">
            <wp:extent cx="2208810" cy="1097280"/>
            <wp:effectExtent l="0" t="0" r="127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2214563" cy="1100138"/>
                    </a:xfrm>
                    <a:prstGeom prst="rect">
                      <a:avLst/>
                    </a:prstGeom>
                  </pic:spPr>
                </pic:pic>
              </a:graphicData>
            </a:graphic>
          </wp:inline>
        </w:drawing>
      </w:r>
    </w:p>
    <w:p w14:paraId="67631837" w14:textId="77777777" w:rsidR="00547F0C" w:rsidRPr="00737AC1" w:rsidRDefault="00547F0C" w:rsidP="00547F0C">
      <w:pPr>
        <w:pStyle w:val="a5"/>
      </w:pPr>
      <w:bookmarkStart w:id="287" w:name="_Ref406960807"/>
      <w:r w:rsidRPr="00737AC1">
        <w:t xml:space="preserve">Рис.  </w:t>
      </w:r>
      <w:r w:rsidR="0096395A">
        <w:fldChar w:fldCharType="begin"/>
      </w:r>
      <w:r w:rsidR="0096395A">
        <w:instrText xml:space="preserve"> SEQ Рис._ \* ARABIC </w:instrText>
      </w:r>
      <w:r w:rsidR="0096395A">
        <w:fldChar w:fldCharType="separate"/>
      </w:r>
      <w:r w:rsidR="006066ED">
        <w:rPr>
          <w:noProof/>
        </w:rPr>
        <w:t>1</w:t>
      </w:r>
      <w:r w:rsidR="00AA162B" w:rsidRPr="00737AC1">
        <w:rPr>
          <w:noProof/>
        </w:rPr>
        <w:t>6</w:t>
      </w:r>
      <w:r w:rsidR="0096395A">
        <w:rPr>
          <w:noProof/>
        </w:rPr>
        <w:fldChar w:fldCharType="end"/>
      </w:r>
      <w:bookmarkEnd w:id="287"/>
      <w:r w:rsidRPr="00737AC1">
        <w:t>. Кнопка «Добавить в корзину»</w:t>
      </w:r>
    </w:p>
    <w:p w14:paraId="5FA4F582" w14:textId="77777777" w:rsidR="00547F0C" w:rsidRPr="00737AC1" w:rsidRDefault="00737AC1" w:rsidP="00547F0C">
      <w:pPr>
        <w:pStyle w:val="a3"/>
      </w:pPr>
      <w:r w:rsidRPr="00737AC1">
        <w:t>При этом один</w:t>
      </w:r>
      <w:r w:rsidR="00547F0C" w:rsidRPr="00737AC1">
        <w:t xml:space="preserve"> </w:t>
      </w:r>
      <w:r w:rsidRPr="00737AC1">
        <w:t>автомобиль выбранной модели будет добавлен</w:t>
      </w:r>
      <w:r w:rsidR="00547F0C" w:rsidRPr="00737AC1">
        <w:t xml:space="preserve"> в корзину. </w:t>
      </w:r>
    </w:p>
    <w:p w14:paraId="566B5BE9" w14:textId="77777777" w:rsidR="00547F0C" w:rsidRPr="00737AC1" w:rsidRDefault="00547F0C" w:rsidP="00547F0C">
      <w:pPr>
        <w:pStyle w:val="3"/>
      </w:pPr>
      <w:bookmarkStart w:id="288" w:name="_Toc409631559"/>
      <w:r w:rsidRPr="00737AC1">
        <w:t>5.3.5 Работа с корзиной</w:t>
      </w:r>
      <w:bookmarkEnd w:id="288"/>
    </w:p>
    <w:p w14:paraId="6FB1D1C2" w14:textId="77777777" w:rsidR="00547F0C" w:rsidRPr="00737AC1" w:rsidRDefault="00547F0C" w:rsidP="00547F0C">
      <w:pPr>
        <w:pStyle w:val="a3"/>
        <w:rPr>
          <w:color w:val="000000" w:themeColor="text1"/>
          <w:szCs w:val="28"/>
        </w:rPr>
      </w:pPr>
      <w:r w:rsidRPr="00737AC1">
        <w:rPr>
          <w:color w:val="000000" w:themeColor="text1"/>
          <w:szCs w:val="28"/>
        </w:rPr>
        <w:t>Для того чтобы перейти в корзину заказов, необходимо кликнуть по иконке корзина, или ссылке с соответствующей надписью (</w:t>
      </w:r>
      <w:r w:rsidR="00360387">
        <w:fldChar w:fldCharType="begin"/>
      </w:r>
      <w:r w:rsidR="00360387">
        <w:instrText xml:space="preserve"> REF _Ref406960876 \h  \* MERGEFORMAT </w:instrText>
      </w:r>
      <w:r w:rsidR="00360387">
        <w:fldChar w:fldCharType="separate"/>
      </w:r>
      <w:r w:rsidR="00AA162B" w:rsidRPr="00737AC1">
        <w:t xml:space="preserve">Рис.  </w:t>
      </w:r>
      <w:r w:rsidR="00AA162B" w:rsidRPr="00737AC1">
        <w:rPr>
          <w:noProof/>
        </w:rPr>
        <w:t>27</w:t>
      </w:r>
      <w:r w:rsidR="00360387">
        <w:fldChar w:fldCharType="end"/>
      </w:r>
      <w:r w:rsidRPr="00737AC1">
        <w:rPr>
          <w:color w:val="000000" w:themeColor="text1"/>
          <w:szCs w:val="28"/>
        </w:rPr>
        <w:t>).</w:t>
      </w:r>
    </w:p>
    <w:p w14:paraId="13C8F0B2" w14:textId="77777777" w:rsidR="00547F0C" w:rsidRPr="00737AC1" w:rsidRDefault="00547F0C" w:rsidP="00547F0C">
      <w:pPr>
        <w:pStyle w:val="a3"/>
        <w:keepNext/>
        <w:ind w:firstLine="0"/>
        <w:jc w:val="center"/>
      </w:pPr>
      <w:r w:rsidRPr="00737AC1">
        <w:rPr>
          <w:noProof/>
          <w:lang w:eastAsia="ru-RU"/>
        </w:rPr>
        <w:drawing>
          <wp:inline distT="0" distB="0" distL="0" distR="0" wp14:anchorId="7433551B" wp14:editId="7054EAFC">
            <wp:extent cx="2410690" cy="877738"/>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410690" cy="877738"/>
                    </a:xfrm>
                    <a:prstGeom prst="rect">
                      <a:avLst/>
                    </a:prstGeom>
                  </pic:spPr>
                </pic:pic>
              </a:graphicData>
            </a:graphic>
          </wp:inline>
        </w:drawing>
      </w:r>
    </w:p>
    <w:p w14:paraId="1EC6A1D3" w14:textId="77777777" w:rsidR="00547F0C" w:rsidRPr="009275A4" w:rsidRDefault="00547F0C" w:rsidP="00547F0C">
      <w:pPr>
        <w:pStyle w:val="a5"/>
      </w:pPr>
      <w:bookmarkStart w:id="289" w:name="_Ref406960876"/>
      <w:r w:rsidRPr="009275A4">
        <w:t xml:space="preserve">Рис.  </w:t>
      </w:r>
      <w:r w:rsidR="0096395A">
        <w:fldChar w:fldCharType="begin"/>
      </w:r>
      <w:r w:rsidR="0096395A">
        <w:instrText xml:space="preserve"> SEQ Рис._ \* ARABIC </w:instrText>
      </w:r>
      <w:r w:rsidR="0096395A">
        <w:fldChar w:fldCharType="separate"/>
      </w:r>
      <w:r w:rsidR="006066ED">
        <w:rPr>
          <w:noProof/>
        </w:rPr>
        <w:t>1</w:t>
      </w:r>
      <w:r w:rsidR="00AA162B" w:rsidRPr="009275A4">
        <w:rPr>
          <w:noProof/>
        </w:rPr>
        <w:t>7</w:t>
      </w:r>
      <w:r w:rsidR="0096395A">
        <w:rPr>
          <w:noProof/>
        </w:rPr>
        <w:fldChar w:fldCharType="end"/>
      </w:r>
      <w:bookmarkEnd w:id="289"/>
      <w:r w:rsidRPr="009275A4">
        <w:t>. Кнопка и текстовая ссылка «Корзина»</w:t>
      </w:r>
    </w:p>
    <w:p w14:paraId="453AE83B" w14:textId="77777777" w:rsidR="00547F0C" w:rsidRPr="00F42EDD" w:rsidRDefault="00E02283" w:rsidP="00547F0C">
      <w:pPr>
        <w:pStyle w:val="a3"/>
        <w:rPr>
          <w:rPrChange w:id="290" w:author="Maxim" w:date="2015-01-19T18:51:00Z">
            <w:rPr>
              <w:highlight w:val="yellow"/>
            </w:rPr>
          </w:rPrChange>
        </w:rPr>
      </w:pPr>
      <w:r w:rsidRPr="00E02283">
        <w:rPr>
          <w:rPrChange w:id="291" w:author="Maxim" w:date="2015-01-19T18:51:00Z">
            <w:rPr>
              <w:color w:val="0563C1" w:themeColor="hyperlink"/>
              <w:highlight w:val="yellow"/>
              <w:u w:val="single"/>
            </w:rPr>
          </w:rPrChange>
        </w:rPr>
        <w:t xml:space="preserve">Сама корзина содержит в себе список </w:t>
      </w:r>
      <w:del w:id="292" w:author="Maxim" w:date="2015-01-19T18:48:00Z">
        <w:r w:rsidRPr="00E02283">
          <w:rPr>
            <w:rPrChange w:id="293" w:author="Maxim" w:date="2015-01-19T18:51:00Z">
              <w:rPr>
                <w:color w:val="0563C1" w:themeColor="hyperlink"/>
                <w:highlight w:val="yellow"/>
                <w:u w:val="single"/>
              </w:rPr>
            </w:rPrChange>
          </w:rPr>
          <w:delText xml:space="preserve">блюд </w:delText>
        </w:r>
      </w:del>
      <w:ins w:id="294" w:author="Maxim" w:date="2015-01-19T18:48:00Z">
        <w:r w:rsidRPr="00E02283">
          <w:rPr>
            <w:rPrChange w:id="295" w:author="Maxim" w:date="2015-01-19T18:51:00Z">
              <w:rPr>
                <w:color w:val="0563C1" w:themeColor="hyperlink"/>
                <w:highlight w:val="yellow"/>
                <w:u w:val="single"/>
              </w:rPr>
            </w:rPrChange>
          </w:rPr>
          <w:t>заказов</w:t>
        </w:r>
      </w:ins>
      <w:del w:id="296" w:author="Maxim" w:date="2015-01-19T18:48:00Z">
        <w:r w:rsidRPr="00E02283">
          <w:rPr>
            <w:rPrChange w:id="297" w:author="Maxim" w:date="2015-01-19T18:51:00Z">
              <w:rPr>
                <w:color w:val="0563C1" w:themeColor="hyperlink"/>
                <w:highlight w:val="yellow"/>
                <w:u w:val="single"/>
              </w:rPr>
            </w:rPrChange>
          </w:rPr>
          <w:delText>с указанием заведения</w:delText>
        </w:r>
      </w:del>
      <w:r w:rsidRPr="00E02283">
        <w:rPr>
          <w:rPrChange w:id="298" w:author="Maxim" w:date="2015-01-19T18:51:00Z">
            <w:rPr>
              <w:color w:val="0563C1" w:themeColor="hyperlink"/>
              <w:highlight w:val="yellow"/>
              <w:u w:val="single"/>
            </w:rPr>
          </w:rPrChange>
        </w:rPr>
        <w:t xml:space="preserve">, </w:t>
      </w:r>
      <w:del w:id="299" w:author="Maxim" w:date="2015-01-19T18:49:00Z">
        <w:r w:rsidRPr="00E02283">
          <w:rPr>
            <w:rPrChange w:id="300" w:author="Maxim" w:date="2015-01-19T18:51:00Z">
              <w:rPr>
                <w:color w:val="0563C1" w:themeColor="hyperlink"/>
                <w:highlight w:val="yellow"/>
                <w:u w:val="single"/>
              </w:rPr>
            </w:rPrChange>
          </w:rPr>
          <w:delText xml:space="preserve">в котором было выбрано блюдо и количества порций </w:delText>
        </w:r>
      </w:del>
      <w:r w:rsidRPr="00E02283">
        <w:rPr>
          <w:rPrChange w:id="301" w:author="Maxim" w:date="2015-01-19T18:51:00Z">
            <w:rPr>
              <w:color w:val="0563C1" w:themeColor="hyperlink"/>
              <w:highlight w:val="yellow"/>
              <w:u w:val="single"/>
            </w:rPr>
          </w:rPrChange>
        </w:rPr>
        <w:t>(</w:t>
      </w:r>
      <w:r w:rsidRPr="00E02283">
        <w:rPr>
          <w:rPrChange w:id="302" w:author="Maxim" w:date="2015-01-19T18:51:00Z">
            <w:rPr>
              <w:color w:val="0563C1" w:themeColor="hyperlink"/>
              <w:highlight w:val="yellow"/>
              <w:u w:val="single"/>
            </w:rPr>
          </w:rPrChange>
        </w:rPr>
        <w:fldChar w:fldCharType="begin"/>
      </w:r>
      <w:r w:rsidRPr="00E02283">
        <w:rPr>
          <w:rPrChange w:id="303" w:author="Maxim" w:date="2015-01-19T18:51:00Z">
            <w:rPr>
              <w:color w:val="0563C1" w:themeColor="hyperlink"/>
              <w:highlight w:val="yellow"/>
              <w:u w:val="single"/>
            </w:rPr>
          </w:rPrChange>
        </w:rPr>
        <w:instrText xml:space="preserve"> REF _Ref406960917 \h  \* MERGEFORMAT </w:instrText>
      </w:r>
      <w:r w:rsidRPr="00E02283">
        <w:rPr>
          <w:rPrChange w:id="304" w:author="Maxim" w:date="2015-01-19T18:51:00Z">
            <w:rPr/>
          </w:rPrChange>
        </w:rPr>
      </w:r>
      <w:r w:rsidRPr="00E02283">
        <w:rPr>
          <w:rPrChange w:id="305" w:author="Maxim" w:date="2015-01-19T18:51:00Z">
            <w:rPr>
              <w:color w:val="0563C1" w:themeColor="hyperlink"/>
              <w:highlight w:val="yellow"/>
              <w:u w:val="single"/>
            </w:rPr>
          </w:rPrChange>
        </w:rPr>
        <w:fldChar w:fldCharType="separate"/>
      </w:r>
      <w:r w:rsidRPr="00E02283">
        <w:rPr>
          <w:rPrChange w:id="306" w:author="Maxim" w:date="2015-01-19T18:51:00Z">
            <w:rPr>
              <w:color w:val="0563C1" w:themeColor="hyperlink"/>
              <w:highlight w:val="yellow"/>
              <w:u w:val="single"/>
            </w:rPr>
          </w:rPrChange>
        </w:rPr>
        <w:t xml:space="preserve">Рис.  </w:t>
      </w:r>
      <w:r w:rsidRPr="00E02283">
        <w:rPr>
          <w:noProof/>
          <w:rPrChange w:id="307" w:author="Maxim" w:date="2015-01-19T18:51:00Z">
            <w:rPr>
              <w:noProof/>
              <w:color w:val="0563C1" w:themeColor="hyperlink"/>
              <w:highlight w:val="yellow"/>
              <w:u w:val="single"/>
            </w:rPr>
          </w:rPrChange>
        </w:rPr>
        <w:t>28</w:t>
      </w:r>
      <w:r w:rsidRPr="00E02283">
        <w:rPr>
          <w:rPrChange w:id="308" w:author="Maxim" w:date="2015-01-19T18:51:00Z">
            <w:rPr>
              <w:color w:val="0563C1" w:themeColor="hyperlink"/>
              <w:highlight w:val="yellow"/>
              <w:u w:val="single"/>
            </w:rPr>
          </w:rPrChange>
        </w:rPr>
        <w:fldChar w:fldCharType="end"/>
      </w:r>
      <w:r w:rsidRPr="00E02283">
        <w:rPr>
          <w:rPrChange w:id="309" w:author="Maxim" w:date="2015-01-19T18:51:00Z">
            <w:rPr>
              <w:color w:val="0563C1" w:themeColor="hyperlink"/>
              <w:highlight w:val="yellow"/>
              <w:u w:val="single"/>
            </w:rPr>
          </w:rPrChange>
        </w:rPr>
        <w:t>).</w:t>
      </w:r>
    </w:p>
    <w:p w14:paraId="7FEBEB55" w14:textId="77777777" w:rsidR="00547F0C" w:rsidRPr="00AB09E5" w:rsidRDefault="003A401F" w:rsidP="00547F0C">
      <w:pPr>
        <w:pStyle w:val="a3"/>
        <w:keepNext/>
        <w:ind w:firstLine="0"/>
        <w:jc w:val="center"/>
        <w:rPr>
          <w:highlight w:val="yellow"/>
        </w:rPr>
      </w:pPr>
      <w:del w:id="310" w:author="Maxim" w:date="2015-01-19T18:48:00Z">
        <w:r>
          <w:rPr>
            <w:noProof/>
            <w:highlight w:val="yellow"/>
            <w:lang w:eastAsia="ru-RU"/>
            <w:rPrChange w:id="311" w:author="Unknown">
              <w:rPr>
                <w:noProof/>
                <w:color w:val="0563C1" w:themeColor="hyperlink"/>
                <w:u w:val="single"/>
                <w:lang w:eastAsia="ru-RU"/>
              </w:rPr>
            </w:rPrChange>
          </w:rPr>
          <w:drawing>
            <wp:inline distT="0" distB="0" distL="0" distR="0" wp14:anchorId="04C7C142" wp14:editId="7E4DB041">
              <wp:extent cx="5940425" cy="238569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940425" cy="2385695"/>
                      </a:xfrm>
                      <a:prstGeom prst="rect">
                        <a:avLst/>
                      </a:prstGeom>
                    </pic:spPr>
                  </pic:pic>
                </a:graphicData>
              </a:graphic>
            </wp:inline>
          </w:drawing>
        </w:r>
      </w:del>
      <w:ins w:id="312" w:author="Maxim" w:date="2015-01-19T18:48:00Z">
        <w:r>
          <w:rPr>
            <w:noProof/>
            <w:lang w:eastAsia="ru-RU"/>
            <w:rPrChange w:id="313" w:author="Unknown">
              <w:rPr>
                <w:noProof/>
                <w:color w:val="0563C1" w:themeColor="hyperlink"/>
                <w:u w:val="single"/>
                <w:lang w:eastAsia="ru-RU"/>
              </w:rPr>
            </w:rPrChange>
          </w:rPr>
          <w:drawing>
            <wp:inline distT="0" distB="0" distL="0" distR="0" wp14:anchorId="056F9F0F" wp14:editId="2635B63A">
              <wp:extent cx="5940425" cy="2404745"/>
              <wp:effectExtent l="0" t="0" r="3175" b="0"/>
              <wp:docPr id="12" name="Рисунок 3" descr="C:\Users\avb\Desktop\Безымянный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b\Desktop\Безымянный2.jpg"/>
                      <pic:cNvPicPr>
                        <a:picLocks noChangeAspect="1" noChangeArrowheads="1"/>
                      </pic:cNvPicPr>
                    </pic:nvPicPr>
                    <pic:blipFill>
                      <a:blip r:embed="rId30" cstate="print"/>
                      <a:srcRect/>
                      <a:stretch>
                        <a:fillRect/>
                      </a:stretch>
                    </pic:blipFill>
                    <pic:spPr bwMode="auto">
                      <a:xfrm>
                        <a:off x="0" y="0"/>
                        <a:ext cx="5940425" cy="2404745"/>
                      </a:xfrm>
                      <a:prstGeom prst="rect">
                        <a:avLst/>
                      </a:prstGeom>
                      <a:noFill/>
                      <a:ln w="9525">
                        <a:noFill/>
                        <a:miter lim="800000"/>
                        <a:headEnd/>
                        <a:tailEnd/>
                      </a:ln>
                    </pic:spPr>
                  </pic:pic>
                </a:graphicData>
              </a:graphic>
            </wp:inline>
          </w:drawing>
        </w:r>
      </w:ins>
    </w:p>
    <w:p w14:paraId="18B01C29" w14:textId="77777777" w:rsidR="00547F0C" w:rsidRPr="0082294B" w:rsidRDefault="00E02283" w:rsidP="00547F0C">
      <w:pPr>
        <w:pStyle w:val="a5"/>
        <w:rPr>
          <w:rPrChange w:id="314" w:author="Maxim" w:date="2015-01-19T18:51:00Z">
            <w:rPr>
              <w:highlight w:val="yellow"/>
            </w:rPr>
          </w:rPrChange>
        </w:rPr>
      </w:pPr>
      <w:bookmarkStart w:id="315" w:name="_Ref406960917"/>
      <w:r w:rsidRPr="00E02283">
        <w:rPr>
          <w:rPrChange w:id="316" w:author="Maxim" w:date="2015-01-19T18:51:00Z">
            <w:rPr>
              <w:color w:val="0563C1" w:themeColor="hyperlink"/>
              <w:highlight w:val="yellow"/>
              <w:u w:val="single"/>
            </w:rPr>
          </w:rPrChange>
        </w:rPr>
        <w:t xml:space="preserve">Рис.  </w:t>
      </w:r>
      <w:r w:rsidRPr="00E02283">
        <w:rPr>
          <w:rPrChange w:id="317" w:author="Maxim" w:date="2015-01-19T18:51:00Z">
            <w:rPr>
              <w:noProof/>
              <w:color w:val="0563C1" w:themeColor="hyperlink"/>
              <w:highlight w:val="yellow"/>
              <w:u w:val="single"/>
            </w:rPr>
          </w:rPrChange>
        </w:rPr>
        <w:fldChar w:fldCharType="begin"/>
      </w:r>
      <w:r w:rsidRPr="00E02283">
        <w:rPr>
          <w:rPrChange w:id="318" w:author="Maxim" w:date="2015-01-19T18:51:00Z">
            <w:rPr>
              <w:color w:val="0563C1" w:themeColor="hyperlink"/>
              <w:highlight w:val="yellow"/>
              <w:u w:val="single"/>
            </w:rPr>
          </w:rPrChange>
        </w:rPr>
        <w:instrText xml:space="preserve"> SEQ Рис._ \* ARABIC </w:instrText>
      </w:r>
      <w:r w:rsidRPr="00E02283">
        <w:rPr>
          <w:rPrChange w:id="319" w:author="Maxim" w:date="2015-01-19T18:51:00Z">
            <w:rPr>
              <w:noProof/>
              <w:color w:val="0563C1" w:themeColor="hyperlink"/>
              <w:highlight w:val="yellow"/>
              <w:u w:val="single"/>
            </w:rPr>
          </w:rPrChange>
        </w:rPr>
        <w:fldChar w:fldCharType="separate"/>
      </w:r>
      <w:r w:rsidR="006066ED">
        <w:rPr>
          <w:noProof/>
        </w:rPr>
        <w:t>1</w:t>
      </w:r>
      <w:r w:rsidRPr="00E02283">
        <w:rPr>
          <w:noProof/>
          <w:rPrChange w:id="320" w:author="Maxim" w:date="2015-01-19T18:51:00Z">
            <w:rPr>
              <w:noProof/>
              <w:color w:val="0563C1" w:themeColor="hyperlink"/>
              <w:highlight w:val="yellow"/>
              <w:u w:val="single"/>
            </w:rPr>
          </w:rPrChange>
        </w:rPr>
        <w:t>8</w:t>
      </w:r>
      <w:r w:rsidRPr="00E02283">
        <w:rPr>
          <w:noProof/>
          <w:rPrChange w:id="321" w:author="Maxim" w:date="2015-01-19T18:51:00Z">
            <w:rPr>
              <w:noProof/>
              <w:color w:val="0563C1" w:themeColor="hyperlink"/>
              <w:highlight w:val="yellow"/>
              <w:u w:val="single"/>
            </w:rPr>
          </w:rPrChange>
        </w:rPr>
        <w:fldChar w:fldCharType="end"/>
      </w:r>
      <w:bookmarkEnd w:id="315"/>
      <w:r w:rsidRPr="00E02283">
        <w:rPr>
          <w:rPrChange w:id="322" w:author="Maxim" w:date="2015-01-19T18:51:00Z">
            <w:rPr>
              <w:color w:val="0563C1" w:themeColor="hyperlink"/>
              <w:highlight w:val="yellow"/>
              <w:u w:val="single"/>
            </w:rPr>
          </w:rPrChange>
        </w:rPr>
        <w:t>. Корзина заказов</w:t>
      </w:r>
    </w:p>
    <w:p w14:paraId="3735032C" w14:textId="77777777" w:rsidR="0082294B" w:rsidRPr="0082294B" w:rsidRDefault="00E02283" w:rsidP="00547F0C">
      <w:pPr>
        <w:pStyle w:val="a3"/>
        <w:rPr>
          <w:ins w:id="323" w:author="Maxim" w:date="2015-01-19T18:50:00Z"/>
          <w:color w:val="000000" w:themeColor="text1"/>
          <w:szCs w:val="28"/>
          <w:rPrChange w:id="324" w:author="Maxim" w:date="2015-01-19T18:51:00Z">
            <w:rPr>
              <w:ins w:id="325" w:author="Maxim" w:date="2015-01-19T18:50:00Z"/>
              <w:color w:val="000000" w:themeColor="text1"/>
              <w:szCs w:val="28"/>
              <w:highlight w:val="yellow"/>
            </w:rPr>
          </w:rPrChange>
        </w:rPr>
      </w:pPr>
      <w:r w:rsidRPr="00E02283">
        <w:rPr>
          <w:color w:val="000000" w:themeColor="text1"/>
          <w:szCs w:val="28"/>
          <w:rPrChange w:id="326" w:author="Maxim" w:date="2015-01-19T18:51:00Z">
            <w:rPr>
              <w:color w:val="000000" w:themeColor="text1"/>
              <w:szCs w:val="28"/>
              <w:highlight w:val="yellow"/>
              <w:u w:val="single"/>
            </w:rPr>
          </w:rPrChange>
        </w:rPr>
        <w:t xml:space="preserve">В корзине клиенту предоставляется возможность </w:t>
      </w:r>
      <w:ins w:id="327" w:author="Maxim" w:date="2015-01-19T18:50:00Z">
        <w:r w:rsidRPr="00E02283">
          <w:rPr>
            <w:color w:val="000000" w:themeColor="text1"/>
            <w:szCs w:val="28"/>
            <w:rPrChange w:id="328" w:author="Maxim" w:date="2015-01-19T18:51:00Z">
              <w:rPr>
                <w:color w:val="000000" w:themeColor="text1"/>
                <w:szCs w:val="28"/>
                <w:highlight w:val="yellow"/>
                <w:u w:val="single"/>
              </w:rPr>
            </w:rPrChange>
          </w:rPr>
          <w:t>удаления выбранных услуг</w:t>
        </w:r>
      </w:ins>
      <w:del w:id="329" w:author="Maxim" w:date="2015-01-19T18:50:00Z">
        <w:r w:rsidRPr="00E02283">
          <w:rPr>
            <w:color w:val="000000" w:themeColor="text1"/>
            <w:szCs w:val="28"/>
            <w:rPrChange w:id="330" w:author="Maxim" w:date="2015-01-19T18:51:00Z">
              <w:rPr>
                <w:color w:val="000000" w:themeColor="text1"/>
                <w:szCs w:val="28"/>
                <w:highlight w:val="yellow"/>
                <w:u w:val="single"/>
              </w:rPr>
            </w:rPrChange>
          </w:rPr>
          <w:delText>редактирования количества порций блюда или же исключения оного из меню вовсе</w:delText>
        </w:r>
      </w:del>
      <w:r w:rsidRPr="00E02283">
        <w:rPr>
          <w:color w:val="000000" w:themeColor="text1"/>
          <w:szCs w:val="28"/>
          <w:rPrChange w:id="331" w:author="Maxim" w:date="2015-01-19T18:51:00Z">
            <w:rPr>
              <w:color w:val="000000" w:themeColor="text1"/>
              <w:szCs w:val="28"/>
              <w:highlight w:val="yellow"/>
              <w:u w:val="single"/>
            </w:rPr>
          </w:rPrChange>
        </w:rPr>
        <w:t>.</w:t>
      </w:r>
    </w:p>
    <w:p w14:paraId="07C78442" w14:textId="77777777" w:rsidR="00547F0C" w:rsidRPr="0082294B" w:rsidRDefault="00E02283" w:rsidP="00547F0C">
      <w:pPr>
        <w:pStyle w:val="a3"/>
        <w:rPr>
          <w:color w:val="000000" w:themeColor="text1"/>
          <w:szCs w:val="28"/>
          <w:rPrChange w:id="332" w:author="Maxim" w:date="2015-01-19T18:51:00Z">
            <w:rPr>
              <w:color w:val="000000" w:themeColor="text1"/>
              <w:szCs w:val="28"/>
              <w:highlight w:val="yellow"/>
            </w:rPr>
          </w:rPrChange>
        </w:rPr>
      </w:pPr>
      <w:r w:rsidRPr="00E02283">
        <w:rPr>
          <w:color w:val="000000" w:themeColor="text1"/>
          <w:szCs w:val="28"/>
          <w:rPrChange w:id="333" w:author="Maxim" w:date="2015-01-19T18:51:00Z">
            <w:rPr>
              <w:color w:val="000000" w:themeColor="text1"/>
              <w:szCs w:val="28"/>
              <w:highlight w:val="yellow"/>
              <w:u w:val="single"/>
            </w:rPr>
          </w:rPrChange>
        </w:rPr>
        <w:lastRenderedPageBreak/>
        <w:t xml:space="preserve"> Также возможна полная очистка корзины. Когда выбор сделан, клиенту необходимо кликнуть по кнопке «Оформить».</w:t>
      </w:r>
    </w:p>
    <w:p w14:paraId="0C298037" w14:textId="77777777" w:rsidR="00547F0C" w:rsidRPr="002E352A" w:rsidRDefault="00547F0C" w:rsidP="00547F0C">
      <w:pPr>
        <w:pStyle w:val="3"/>
      </w:pPr>
      <w:bookmarkStart w:id="334" w:name="_Toc409631560"/>
      <w:r w:rsidRPr="002E352A">
        <w:t>5.3.6 Формирование заказов</w:t>
      </w:r>
      <w:bookmarkEnd w:id="334"/>
    </w:p>
    <w:p w14:paraId="2F288636" w14:textId="77777777" w:rsidR="00547F0C" w:rsidRPr="002E352A" w:rsidRDefault="00547F0C" w:rsidP="00547F0C">
      <w:pPr>
        <w:pStyle w:val="a3"/>
      </w:pPr>
      <w:r w:rsidRPr="002E352A">
        <w:t>После переход по ссылке «Оформить» корзины заказов система на основе данных корзины формирует один или несколько заказов для клиента</w:t>
      </w:r>
      <w:r w:rsidR="002E352A" w:rsidRPr="002E352A">
        <w:t>.</w:t>
      </w:r>
      <w:r w:rsidRPr="002E352A">
        <w:t xml:space="preserve"> Клиент может посмотреть детальную информацию по каждому заказу (</w:t>
      </w:r>
      <w:r w:rsidR="00360387">
        <w:fldChar w:fldCharType="begin"/>
      </w:r>
      <w:r w:rsidR="00360387">
        <w:instrText xml:space="preserve"> REF _Ref406961025 \h  \* MERGEFORMAT </w:instrText>
      </w:r>
      <w:r w:rsidR="00360387">
        <w:fldChar w:fldCharType="separate"/>
      </w:r>
      <w:r w:rsidR="00AA162B" w:rsidRPr="002E352A">
        <w:t xml:space="preserve">Рис.  </w:t>
      </w:r>
      <w:r w:rsidR="00AA162B" w:rsidRPr="002E352A">
        <w:rPr>
          <w:noProof/>
        </w:rPr>
        <w:t>29</w:t>
      </w:r>
      <w:r w:rsidR="00360387">
        <w:fldChar w:fldCharType="end"/>
      </w:r>
      <w:r w:rsidRPr="002E352A">
        <w:t>, кнопка «Подробнее»).</w:t>
      </w:r>
    </w:p>
    <w:p w14:paraId="40B1A35A" w14:textId="77777777" w:rsidR="00547F0C" w:rsidRPr="00AB09E5" w:rsidRDefault="002E352A" w:rsidP="00547F0C">
      <w:pPr>
        <w:pStyle w:val="a3"/>
        <w:keepNext/>
        <w:ind w:firstLine="0"/>
        <w:jc w:val="center"/>
        <w:rPr>
          <w:highlight w:val="yellow"/>
        </w:rPr>
      </w:pPr>
      <w:r w:rsidRPr="002E352A">
        <w:rPr>
          <w:noProof/>
          <w:lang w:eastAsia="ru-RU"/>
        </w:rPr>
        <w:drawing>
          <wp:inline distT="0" distB="0" distL="0" distR="0" wp14:anchorId="759C9640" wp14:editId="133D0486">
            <wp:extent cx="5940425" cy="3951696"/>
            <wp:effectExtent l="0" t="0" r="3175" b="0"/>
            <wp:docPr id="8" name="Рисунок 8" descr="C:\Users\Maxim\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Desktop\mai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0425" cy="3951696"/>
                    </a:xfrm>
                    <a:prstGeom prst="rect">
                      <a:avLst/>
                    </a:prstGeom>
                    <a:noFill/>
                    <a:ln>
                      <a:noFill/>
                    </a:ln>
                  </pic:spPr>
                </pic:pic>
              </a:graphicData>
            </a:graphic>
          </wp:inline>
        </w:drawing>
      </w:r>
    </w:p>
    <w:p w14:paraId="79D49673" w14:textId="77777777" w:rsidR="00547F0C" w:rsidRPr="002E352A" w:rsidRDefault="00547F0C" w:rsidP="00547F0C">
      <w:pPr>
        <w:pStyle w:val="a5"/>
      </w:pPr>
      <w:bookmarkStart w:id="335" w:name="_Ref406961025"/>
      <w:r w:rsidRPr="002E352A">
        <w:t xml:space="preserve">Рис.  </w:t>
      </w:r>
      <w:r w:rsidR="0096395A">
        <w:fldChar w:fldCharType="begin"/>
      </w:r>
      <w:r w:rsidR="0096395A">
        <w:instrText xml:space="preserve"> SEQ Рис._ \* ARABIC </w:instrText>
      </w:r>
      <w:r w:rsidR="0096395A">
        <w:fldChar w:fldCharType="separate"/>
      </w:r>
      <w:r w:rsidR="00C07957">
        <w:rPr>
          <w:noProof/>
        </w:rPr>
        <w:t>1</w:t>
      </w:r>
      <w:r w:rsidR="00AA162B" w:rsidRPr="002E352A">
        <w:rPr>
          <w:noProof/>
        </w:rPr>
        <w:t>9</w:t>
      </w:r>
      <w:r w:rsidR="0096395A">
        <w:rPr>
          <w:noProof/>
        </w:rPr>
        <w:fldChar w:fldCharType="end"/>
      </w:r>
      <w:bookmarkEnd w:id="335"/>
      <w:r w:rsidRPr="002E352A">
        <w:t>. Детальная информация о заказе</w:t>
      </w:r>
    </w:p>
    <w:p w14:paraId="6B9CA30D" w14:textId="77777777" w:rsidR="002E352A" w:rsidRDefault="002E352A" w:rsidP="00547F0C">
      <w:pPr>
        <w:pStyle w:val="3"/>
        <w:rPr>
          <w:highlight w:val="yellow"/>
        </w:rPr>
      </w:pPr>
    </w:p>
    <w:p w14:paraId="73280B80" w14:textId="77777777" w:rsidR="00547F0C" w:rsidRPr="00112C93" w:rsidRDefault="00E02283" w:rsidP="00547F0C">
      <w:pPr>
        <w:pStyle w:val="3"/>
        <w:rPr>
          <w:rPrChange w:id="336" w:author="Maxim" w:date="2015-01-19T19:17:00Z">
            <w:rPr>
              <w:highlight w:val="yellow"/>
            </w:rPr>
          </w:rPrChange>
        </w:rPr>
      </w:pPr>
      <w:bookmarkStart w:id="337" w:name="_Toc409631561"/>
      <w:r w:rsidRPr="00E02283">
        <w:rPr>
          <w:rPrChange w:id="338" w:author="Maxim" w:date="2015-01-19T19:17:00Z">
            <w:rPr>
              <w:color w:val="0563C1" w:themeColor="hyperlink"/>
              <w:highlight w:val="yellow"/>
              <w:u w:val="single"/>
            </w:rPr>
          </w:rPrChange>
        </w:rPr>
        <w:t>5.3.7 Оформление заказа</w:t>
      </w:r>
      <w:bookmarkEnd w:id="337"/>
    </w:p>
    <w:p w14:paraId="624E2F59" w14:textId="77777777" w:rsidR="00547F0C" w:rsidRPr="00112C93" w:rsidRDefault="00E02283" w:rsidP="00547F0C">
      <w:pPr>
        <w:pStyle w:val="a3"/>
        <w:rPr>
          <w:rPrChange w:id="339" w:author="Maxim" w:date="2015-01-19T19:17:00Z">
            <w:rPr>
              <w:highlight w:val="yellow"/>
            </w:rPr>
          </w:rPrChange>
        </w:rPr>
      </w:pPr>
      <w:r w:rsidRPr="00E02283">
        <w:rPr>
          <w:rPrChange w:id="340" w:author="Maxim" w:date="2015-01-19T19:17:00Z">
            <w:rPr>
              <w:color w:val="0563C1" w:themeColor="hyperlink"/>
              <w:highlight w:val="yellow"/>
              <w:u w:val="single"/>
            </w:rPr>
          </w:rPrChange>
        </w:rPr>
        <w:t>После перехода по ссылке оформления заказа клиент переадресовывается на страницу «Оформление заказа». Здесь необходимо выбрать тип заказа: «</w:t>
      </w:r>
      <w:del w:id="341" w:author="Maxim" w:date="2015-01-19T19:01:00Z">
        <w:r w:rsidRPr="00E02283">
          <w:rPr>
            <w:rPrChange w:id="342" w:author="Maxim" w:date="2015-01-19T19:17:00Z">
              <w:rPr>
                <w:color w:val="0563C1" w:themeColor="hyperlink"/>
                <w:highlight w:val="yellow"/>
                <w:u w:val="single"/>
              </w:rPr>
            </w:rPrChange>
          </w:rPr>
          <w:delText>Бронирование столика</w:delText>
        </w:r>
      </w:del>
      <w:ins w:id="343" w:author="Maxim" w:date="2015-01-19T19:01:00Z">
        <w:r w:rsidRPr="00E02283">
          <w:rPr>
            <w:rPrChange w:id="344" w:author="Maxim" w:date="2015-01-19T19:17:00Z">
              <w:rPr>
                <w:color w:val="0563C1" w:themeColor="hyperlink"/>
                <w:highlight w:val="yellow"/>
                <w:u w:val="single"/>
              </w:rPr>
            </w:rPrChange>
          </w:rPr>
          <w:t>Тест драйв</w:t>
        </w:r>
      </w:ins>
      <w:r w:rsidRPr="00E02283">
        <w:rPr>
          <w:rPrChange w:id="345" w:author="Maxim" w:date="2015-01-19T19:17:00Z">
            <w:rPr>
              <w:color w:val="0563C1" w:themeColor="hyperlink"/>
              <w:highlight w:val="yellow"/>
              <w:u w:val="single"/>
            </w:rPr>
          </w:rPrChange>
        </w:rPr>
        <w:t>», «</w:t>
      </w:r>
      <w:del w:id="346" w:author="Maxim" w:date="2015-01-19T19:01:00Z">
        <w:r w:rsidRPr="00E02283">
          <w:rPr>
            <w:rPrChange w:id="347" w:author="Maxim" w:date="2015-01-19T19:17:00Z">
              <w:rPr>
                <w:color w:val="0563C1" w:themeColor="hyperlink"/>
                <w:highlight w:val="yellow"/>
                <w:u w:val="single"/>
              </w:rPr>
            </w:rPrChange>
          </w:rPr>
          <w:delText>Заказ самовывоза</w:delText>
        </w:r>
      </w:del>
      <w:ins w:id="348" w:author="Maxim" w:date="2015-01-19T19:01:00Z">
        <w:r w:rsidRPr="00E02283">
          <w:rPr>
            <w:rPrChange w:id="349" w:author="Maxim" w:date="2015-01-19T19:17:00Z">
              <w:rPr>
                <w:color w:val="0563C1" w:themeColor="hyperlink"/>
                <w:highlight w:val="yellow"/>
                <w:u w:val="single"/>
              </w:rPr>
            </w:rPrChange>
          </w:rPr>
          <w:t>Техническое обслуживание</w:t>
        </w:r>
      </w:ins>
      <w:r w:rsidRPr="00E02283">
        <w:rPr>
          <w:rPrChange w:id="350" w:author="Maxim" w:date="2015-01-19T19:17:00Z">
            <w:rPr>
              <w:color w:val="0563C1" w:themeColor="hyperlink"/>
              <w:highlight w:val="yellow"/>
              <w:u w:val="single"/>
            </w:rPr>
          </w:rPrChange>
        </w:rPr>
        <w:t>» или</w:t>
      </w:r>
      <w:del w:id="351" w:author="Maxim" w:date="2015-01-19T19:17:00Z">
        <w:r w:rsidRPr="00E02283">
          <w:rPr>
            <w:rPrChange w:id="352" w:author="Maxim" w:date="2015-01-19T19:17:00Z">
              <w:rPr>
                <w:color w:val="0563C1" w:themeColor="hyperlink"/>
                <w:highlight w:val="yellow"/>
                <w:u w:val="single"/>
              </w:rPr>
            </w:rPrChange>
          </w:rPr>
          <w:delText xml:space="preserve"> «Заказ доставки» (по умолчанию – «Бронирование столика»)</w:delText>
        </w:r>
      </w:del>
      <w:r w:rsidRPr="00E02283">
        <w:rPr>
          <w:rPrChange w:id="353" w:author="Maxim" w:date="2015-01-19T19:17:00Z">
            <w:rPr>
              <w:color w:val="0563C1" w:themeColor="hyperlink"/>
              <w:highlight w:val="yellow"/>
              <w:u w:val="single"/>
            </w:rPr>
          </w:rPrChange>
        </w:rPr>
        <w:t>. Если клиент выбрал «</w:t>
      </w:r>
      <w:ins w:id="354" w:author="Maxim" w:date="2015-01-19T19:17:00Z">
        <w:r w:rsidRPr="00E02283">
          <w:rPr>
            <w:rPrChange w:id="355" w:author="Maxim" w:date="2015-01-19T19:17:00Z">
              <w:rPr>
                <w:color w:val="0563C1" w:themeColor="hyperlink"/>
                <w:highlight w:val="yellow"/>
                <w:u w:val="single"/>
              </w:rPr>
            </w:rPrChange>
          </w:rPr>
          <w:t>Тест драйв</w:t>
        </w:r>
      </w:ins>
      <w:del w:id="356" w:author="Maxim" w:date="2015-01-19T19:17:00Z">
        <w:r w:rsidRPr="00E02283">
          <w:rPr>
            <w:rPrChange w:id="357" w:author="Maxim" w:date="2015-01-19T19:17:00Z">
              <w:rPr>
                <w:color w:val="0563C1" w:themeColor="hyperlink"/>
                <w:highlight w:val="yellow"/>
                <w:u w:val="single"/>
              </w:rPr>
            </w:rPrChange>
          </w:rPr>
          <w:delText>Бронирование столика</w:delText>
        </w:r>
      </w:del>
      <w:r w:rsidRPr="00E02283">
        <w:rPr>
          <w:rPrChange w:id="358" w:author="Maxim" w:date="2015-01-19T19:17:00Z">
            <w:rPr>
              <w:color w:val="0563C1" w:themeColor="hyperlink"/>
              <w:highlight w:val="yellow"/>
              <w:u w:val="single"/>
            </w:rPr>
          </w:rPrChange>
        </w:rPr>
        <w:t>», то ему необходимо заполнить ряд полей формы (</w:t>
      </w:r>
      <w:r w:rsidRPr="00E02283">
        <w:rPr>
          <w:rPrChange w:id="359" w:author="Maxim" w:date="2015-01-19T19:17:00Z">
            <w:rPr>
              <w:color w:val="0563C1" w:themeColor="hyperlink"/>
              <w:highlight w:val="yellow"/>
              <w:u w:val="single"/>
            </w:rPr>
          </w:rPrChange>
        </w:rPr>
        <w:fldChar w:fldCharType="begin"/>
      </w:r>
      <w:r w:rsidRPr="00E02283">
        <w:rPr>
          <w:rPrChange w:id="360" w:author="Maxim" w:date="2015-01-19T19:17:00Z">
            <w:rPr>
              <w:color w:val="0563C1" w:themeColor="hyperlink"/>
              <w:highlight w:val="yellow"/>
              <w:u w:val="single"/>
            </w:rPr>
          </w:rPrChange>
        </w:rPr>
        <w:instrText xml:space="preserve"> REF _Ref406961143 \h  \* MERGEFORMAT </w:instrText>
      </w:r>
      <w:r w:rsidRPr="00E02283">
        <w:rPr>
          <w:rPrChange w:id="361" w:author="Maxim" w:date="2015-01-19T19:17:00Z">
            <w:rPr/>
          </w:rPrChange>
        </w:rPr>
      </w:r>
      <w:r w:rsidRPr="00E02283">
        <w:rPr>
          <w:rPrChange w:id="362" w:author="Maxim" w:date="2015-01-19T19:17:00Z">
            <w:rPr>
              <w:color w:val="0563C1" w:themeColor="hyperlink"/>
              <w:highlight w:val="yellow"/>
              <w:u w:val="single"/>
            </w:rPr>
          </w:rPrChange>
        </w:rPr>
        <w:fldChar w:fldCharType="separate"/>
      </w:r>
      <w:r w:rsidRPr="00E02283">
        <w:rPr>
          <w:rPrChange w:id="363" w:author="Maxim" w:date="2015-01-19T19:17:00Z">
            <w:rPr>
              <w:color w:val="0563C1" w:themeColor="hyperlink"/>
              <w:highlight w:val="yellow"/>
              <w:u w:val="single"/>
            </w:rPr>
          </w:rPrChange>
        </w:rPr>
        <w:t xml:space="preserve">Рис.  </w:t>
      </w:r>
      <w:r w:rsidR="00E75045">
        <w:rPr>
          <w:noProof/>
        </w:rPr>
        <w:t>2</w:t>
      </w:r>
      <w:r w:rsidRPr="00E02283">
        <w:rPr>
          <w:noProof/>
          <w:rPrChange w:id="364" w:author="Maxim" w:date="2015-01-19T19:17:00Z">
            <w:rPr>
              <w:noProof/>
              <w:color w:val="0563C1" w:themeColor="hyperlink"/>
              <w:highlight w:val="yellow"/>
              <w:u w:val="single"/>
            </w:rPr>
          </w:rPrChange>
        </w:rPr>
        <w:t>0</w:t>
      </w:r>
      <w:r w:rsidRPr="00E02283">
        <w:rPr>
          <w:rPrChange w:id="365" w:author="Maxim" w:date="2015-01-19T19:17:00Z">
            <w:rPr>
              <w:color w:val="0563C1" w:themeColor="hyperlink"/>
              <w:highlight w:val="yellow"/>
              <w:u w:val="single"/>
            </w:rPr>
          </w:rPrChange>
        </w:rPr>
        <w:fldChar w:fldCharType="end"/>
      </w:r>
      <w:r w:rsidRPr="00E02283">
        <w:rPr>
          <w:rPrChange w:id="366" w:author="Maxim" w:date="2015-01-19T19:17:00Z">
            <w:rPr>
              <w:color w:val="0563C1" w:themeColor="hyperlink"/>
              <w:highlight w:val="yellow"/>
              <w:u w:val="single"/>
            </w:rPr>
          </w:rPrChange>
        </w:rPr>
        <w:t xml:space="preserve">). Часть полей имеют значения по умолчанию, но дату </w:t>
      </w:r>
      <w:r w:rsidRPr="00E02283">
        <w:rPr>
          <w:rPrChange w:id="367" w:author="Maxim" w:date="2015-01-19T19:17:00Z">
            <w:rPr>
              <w:color w:val="0563C1" w:themeColor="hyperlink"/>
              <w:highlight w:val="yellow"/>
              <w:u w:val="single"/>
            </w:rPr>
          </w:rPrChange>
        </w:rPr>
        <w:lastRenderedPageBreak/>
        <w:t>бронирования, время и контактный телефон пользователю необходимо заполнить в любом случае.</w:t>
      </w:r>
    </w:p>
    <w:p w14:paraId="6C7B614A" w14:textId="77777777" w:rsidR="00547F0C" w:rsidRPr="00112C93" w:rsidRDefault="003A401F" w:rsidP="00547F0C">
      <w:pPr>
        <w:pStyle w:val="a3"/>
        <w:keepNext/>
        <w:ind w:firstLine="0"/>
        <w:jc w:val="center"/>
        <w:rPr>
          <w:rPrChange w:id="368" w:author="Maxim" w:date="2015-01-19T19:17:00Z">
            <w:rPr>
              <w:highlight w:val="yellow"/>
            </w:rPr>
          </w:rPrChange>
        </w:rPr>
      </w:pPr>
      <w:del w:id="369" w:author="Maxim" w:date="2015-01-19T19:11:00Z">
        <w:r>
          <w:rPr>
            <w:noProof/>
            <w:lang w:eastAsia="ru-RU"/>
            <w:rPrChange w:id="370" w:author="Unknown">
              <w:rPr>
                <w:noProof/>
                <w:color w:val="0563C1" w:themeColor="hyperlink"/>
                <w:highlight w:val="yellow"/>
                <w:u w:val="single"/>
                <w:lang w:eastAsia="ru-RU"/>
              </w:rPr>
            </w:rPrChange>
          </w:rPr>
          <w:drawing>
            <wp:inline distT="0" distB="0" distL="0" distR="0" wp14:anchorId="26E3321E" wp14:editId="75066D88">
              <wp:extent cx="5940425" cy="267589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940425" cy="2675890"/>
                      </a:xfrm>
                      <a:prstGeom prst="rect">
                        <a:avLst/>
                      </a:prstGeom>
                    </pic:spPr>
                  </pic:pic>
                </a:graphicData>
              </a:graphic>
            </wp:inline>
          </w:drawing>
        </w:r>
      </w:del>
      <w:ins w:id="371" w:author="Maxim" w:date="2015-01-19T19:11:00Z">
        <w:r>
          <w:rPr>
            <w:noProof/>
            <w:lang w:eastAsia="ru-RU"/>
            <w:rPrChange w:id="372" w:author="Unknown">
              <w:rPr>
                <w:noProof/>
                <w:color w:val="0563C1" w:themeColor="hyperlink"/>
                <w:highlight w:val="yellow"/>
                <w:u w:val="single"/>
                <w:lang w:eastAsia="ru-RU"/>
              </w:rPr>
            </w:rPrChange>
          </w:rPr>
          <w:drawing>
            <wp:inline distT="0" distB="0" distL="0" distR="0" wp14:anchorId="12A4E2EF" wp14:editId="5AA2AD49">
              <wp:extent cx="4448175" cy="17811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48175" cy="1781175"/>
                      </a:xfrm>
                      <a:prstGeom prst="rect">
                        <a:avLst/>
                      </a:prstGeom>
                      <a:noFill/>
                      <a:ln>
                        <a:noFill/>
                      </a:ln>
                    </pic:spPr>
                  </pic:pic>
                </a:graphicData>
              </a:graphic>
            </wp:inline>
          </w:drawing>
        </w:r>
      </w:ins>
    </w:p>
    <w:p w14:paraId="54504CAB" w14:textId="77777777" w:rsidR="00547F0C" w:rsidRPr="00112C93" w:rsidRDefault="00E02283" w:rsidP="00547F0C">
      <w:pPr>
        <w:pStyle w:val="a5"/>
        <w:rPr>
          <w:rPrChange w:id="373" w:author="Maxim" w:date="2015-01-19T19:17:00Z">
            <w:rPr>
              <w:highlight w:val="yellow"/>
            </w:rPr>
          </w:rPrChange>
        </w:rPr>
      </w:pPr>
      <w:bookmarkStart w:id="374" w:name="_Ref406961143"/>
      <w:r w:rsidRPr="00E02283">
        <w:rPr>
          <w:rPrChange w:id="375" w:author="Maxim" w:date="2015-01-19T19:17:00Z">
            <w:rPr>
              <w:color w:val="0563C1" w:themeColor="hyperlink"/>
              <w:highlight w:val="yellow"/>
              <w:u w:val="single"/>
            </w:rPr>
          </w:rPrChange>
        </w:rPr>
        <w:t xml:space="preserve">Рис.  </w:t>
      </w:r>
      <w:r w:rsidRPr="00E02283">
        <w:rPr>
          <w:rPrChange w:id="376" w:author="Maxim" w:date="2015-01-19T19:17:00Z">
            <w:rPr>
              <w:noProof/>
              <w:color w:val="0563C1" w:themeColor="hyperlink"/>
              <w:highlight w:val="yellow"/>
              <w:u w:val="single"/>
            </w:rPr>
          </w:rPrChange>
        </w:rPr>
        <w:fldChar w:fldCharType="begin"/>
      </w:r>
      <w:r w:rsidRPr="00E02283">
        <w:rPr>
          <w:rPrChange w:id="377" w:author="Maxim" w:date="2015-01-19T19:17:00Z">
            <w:rPr>
              <w:color w:val="0563C1" w:themeColor="hyperlink"/>
              <w:highlight w:val="yellow"/>
              <w:u w:val="single"/>
            </w:rPr>
          </w:rPrChange>
        </w:rPr>
        <w:instrText xml:space="preserve"> SEQ Рис._ \* ARABIC </w:instrText>
      </w:r>
      <w:r w:rsidRPr="00E02283">
        <w:rPr>
          <w:rPrChange w:id="378" w:author="Maxim" w:date="2015-01-19T19:17:00Z">
            <w:rPr>
              <w:noProof/>
              <w:color w:val="0563C1" w:themeColor="hyperlink"/>
              <w:highlight w:val="yellow"/>
              <w:u w:val="single"/>
            </w:rPr>
          </w:rPrChange>
        </w:rPr>
        <w:fldChar w:fldCharType="separate"/>
      </w:r>
      <w:r w:rsidR="00C07957">
        <w:rPr>
          <w:noProof/>
        </w:rPr>
        <w:t>2</w:t>
      </w:r>
      <w:r w:rsidRPr="00E02283">
        <w:rPr>
          <w:noProof/>
          <w:rPrChange w:id="379" w:author="Maxim" w:date="2015-01-19T19:17:00Z">
            <w:rPr>
              <w:noProof/>
              <w:color w:val="0563C1" w:themeColor="hyperlink"/>
              <w:highlight w:val="yellow"/>
              <w:u w:val="single"/>
            </w:rPr>
          </w:rPrChange>
        </w:rPr>
        <w:t>0</w:t>
      </w:r>
      <w:r w:rsidRPr="00E02283">
        <w:rPr>
          <w:noProof/>
          <w:rPrChange w:id="380" w:author="Maxim" w:date="2015-01-19T19:17:00Z">
            <w:rPr>
              <w:noProof/>
              <w:color w:val="0563C1" w:themeColor="hyperlink"/>
              <w:highlight w:val="yellow"/>
              <w:u w:val="single"/>
            </w:rPr>
          </w:rPrChange>
        </w:rPr>
        <w:fldChar w:fldCharType="end"/>
      </w:r>
      <w:bookmarkEnd w:id="374"/>
      <w:r w:rsidRPr="00E02283">
        <w:rPr>
          <w:rPrChange w:id="381" w:author="Maxim" w:date="2015-01-19T19:17:00Z">
            <w:rPr>
              <w:color w:val="0563C1" w:themeColor="hyperlink"/>
              <w:highlight w:val="yellow"/>
              <w:u w:val="single"/>
            </w:rPr>
          </w:rPrChange>
        </w:rPr>
        <w:t>. Форма заказа «</w:t>
      </w:r>
      <w:del w:id="382" w:author="Maxim" w:date="2015-01-19T19:12:00Z">
        <w:r w:rsidRPr="00E02283">
          <w:rPr>
            <w:rPrChange w:id="383" w:author="Maxim" w:date="2015-01-19T19:17:00Z">
              <w:rPr>
                <w:color w:val="0563C1" w:themeColor="hyperlink"/>
                <w:highlight w:val="yellow"/>
                <w:u w:val="single"/>
              </w:rPr>
            </w:rPrChange>
          </w:rPr>
          <w:delText>Бронирование столика</w:delText>
        </w:r>
      </w:del>
      <w:ins w:id="384" w:author="Maxim" w:date="2015-01-19T19:12:00Z">
        <w:r w:rsidRPr="00E02283">
          <w:rPr>
            <w:rPrChange w:id="385" w:author="Maxim" w:date="2015-01-19T19:17:00Z">
              <w:rPr>
                <w:color w:val="0563C1" w:themeColor="hyperlink"/>
                <w:highlight w:val="yellow"/>
                <w:u w:val="single"/>
              </w:rPr>
            </w:rPrChange>
          </w:rPr>
          <w:t>Тест драйв</w:t>
        </w:r>
      </w:ins>
      <w:r w:rsidRPr="00E02283">
        <w:rPr>
          <w:rPrChange w:id="386" w:author="Maxim" w:date="2015-01-19T19:17:00Z">
            <w:rPr>
              <w:color w:val="0563C1" w:themeColor="hyperlink"/>
              <w:highlight w:val="yellow"/>
              <w:u w:val="single"/>
            </w:rPr>
          </w:rPrChange>
        </w:rPr>
        <w:t>»</w:t>
      </w:r>
    </w:p>
    <w:p w14:paraId="279A0E78" w14:textId="77777777" w:rsidR="00547F0C" w:rsidRPr="00112C93" w:rsidRDefault="00E02283" w:rsidP="00547F0C">
      <w:pPr>
        <w:pStyle w:val="a3"/>
        <w:rPr>
          <w:rPrChange w:id="387" w:author="Maxim" w:date="2015-01-19T19:17:00Z">
            <w:rPr>
              <w:highlight w:val="yellow"/>
            </w:rPr>
          </w:rPrChange>
        </w:rPr>
      </w:pPr>
      <w:r w:rsidRPr="00E02283">
        <w:rPr>
          <w:rPrChange w:id="388" w:author="Maxim" w:date="2015-01-19T19:17:00Z">
            <w:rPr>
              <w:color w:val="0563C1" w:themeColor="hyperlink"/>
              <w:highlight w:val="yellow"/>
              <w:u w:val="single"/>
            </w:rPr>
          </w:rPrChange>
        </w:rPr>
        <w:t xml:space="preserve">Если клиент выбрал «Заказ </w:t>
      </w:r>
      <w:ins w:id="389" w:author="Maxim" w:date="2015-01-19T19:15:00Z">
        <w:r w:rsidRPr="00E02283">
          <w:rPr>
            <w:rPrChange w:id="390" w:author="Maxim" w:date="2015-01-19T19:17:00Z">
              <w:rPr>
                <w:color w:val="0563C1" w:themeColor="hyperlink"/>
                <w:highlight w:val="yellow"/>
                <w:u w:val="single"/>
              </w:rPr>
            </w:rPrChange>
          </w:rPr>
          <w:t>технического обслуживания</w:t>
        </w:r>
      </w:ins>
      <w:del w:id="391" w:author="Maxim" w:date="2015-01-19T19:14:00Z">
        <w:r w:rsidRPr="00E02283">
          <w:rPr>
            <w:rPrChange w:id="392" w:author="Maxim" w:date="2015-01-19T19:17:00Z">
              <w:rPr>
                <w:color w:val="0563C1" w:themeColor="hyperlink"/>
                <w:highlight w:val="yellow"/>
                <w:u w:val="single"/>
              </w:rPr>
            </w:rPrChange>
          </w:rPr>
          <w:delText>самовывоза</w:delText>
        </w:r>
      </w:del>
      <w:r w:rsidRPr="00E02283">
        <w:rPr>
          <w:rPrChange w:id="393" w:author="Maxim" w:date="2015-01-19T19:17:00Z">
            <w:rPr>
              <w:color w:val="0563C1" w:themeColor="hyperlink"/>
              <w:highlight w:val="yellow"/>
              <w:u w:val="single"/>
            </w:rPr>
          </w:rPrChange>
        </w:rPr>
        <w:t>» (</w:t>
      </w:r>
      <w:r w:rsidRPr="00E02283">
        <w:rPr>
          <w:rPrChange w:id="394" w:author="Maxim" w:date="2015-01-19T19:17:00Z">
            <w:rPr>
              <w:color w:val="0563C1" w:themeColor="hyperlink"/>
              <w:highlight w:val="yellow"/>
              <w:u w:val="single"/>
            </w:rPr>
          </w:rPrChange>
        </w:rPr>
        <w:fldChar w:fldCharType="begin"/>
      </w:r>
      <w:r w:rsidRPr="00E02283">
        <w:rPr>
          <w:rPrChange w:id="395" w:author="Maxim" w:date="2015-01-19T19:17:00Z">
            <w:rPr>
              <w:color w:val="0563C1" w:themeColor="hyperlink"/>
              <w:highlight w:val="yellow"/>
              <w:u w:val="single"/>
            </w:rPr>
          </w:rPrChange>
        </w:rPr>
        <w:instrText xml:space="preserve"> REF _Ref406961191 \h  \* MERGEFORMAT </w:instrText>
      </w:r>
      <w:r w:rsidRPr="00E02283">
        <w:rPr>
          <w:rPrChange w:id="396" w:author="Maxim" w:date="2015-01-19T19:17:00Z">
            <w:rPr/>
          </w:rPrChange>
        </w:rPr>
      </w:r>
      <w:r w:rsidRPr="00E02283">
        <w:rPr>
          <w:rPrChange w:id="397" w:author="Maxim" w:date="2015-01-19T19:17:00Z">
            <w:rPr>
              <w:color w:val="0563C1" w:themeColor="hyperlink"/>
              <w:highlight w:val="yellow"/>
              <w:u w:val="single"/>
            </w:rPr>
          </w:rPrChange>
        </w:rPr>
        <w:fldChar w:fldCharType="separate"/>
      </w:r>
      <w:r w:rsidRPr="00E02283">
        <w:rPr>
          <w:rPrChange w:id="398" w:author="Maxim" w:date="2015-01-19T19:17:00Z">
            <w:rPr>
              <w:color w:val="0563C1" w:themeColor="hyperlink"/>
              <w:highlight w:val="yellow"/>
              <w:u w:val="single"/>
            </w:rPr>
          </w:rPrChange>
        </w:rPr>
        <w:t xml:space="preserve">Рис.  </w:t>
      </w:r>
      <w:r w:rsidR="00E47AB3">
        <w:rPr>
          <w:noProof/>
        </w:rPr>
        <w:t>2</w:t>
      </w:r>
      <w:r w:rsidRPr="00E02283">
        <w:rPr>
          <w:noProof/>
          <w:rPrChange w:id="399" w:author="Maxim" w:date="2015-01-19T19:17:00Z">
            <w:rPr>
              <w:noProof/>
              <w:color w:val="0563C1" w:themeColor="hyperlink"/>
              <w:highlight w:val="yellow"/>
              <w:u w:val="single"/>
            </w:rPr>
          </w:rPrChange>
        </w:rPr>
        <w:t>1</w:t>
      </w:r>
      <w:r w:rsidRPr="00E02283">
        <w:rPr>
          <w:rPrChange w:id="400" w:author="Maxim" w:date="2015-01-19T19:17:00Z">
            <w:rPr>
              <w:color w:val="0563C1" w:themeColor="hyperlink"/>
              <w:highlight w:val="yellow"/>
              <w:u w:val="single"/>
            </w:rPr>
          </w:rPrChange>
        </w:rPr>
        <w:fldChar w:fldCharType="end"/>
      </w:r>
      <w:r w:rsidRPr="00E02283">
        <w:rPr>
          <w:rPrChange w:id="401" w:author="Maxim" w:date="2015-01-19T19:17:00Z">
            <w:rPr>
              <w:color w:val="0563C1" w:themeColor="hyperlink"/>
              <w:highlight w:val="yellow"/>
              <w:u w:val="single"/>
            </w:rPr>
          </w:rPrChange>
        </w:rPr>
        <w:t>), то ему также необходимо выбрать дату</w:t>
      </w:r>
      <w:del w:id="402" w:author="Maxim" w:date="2015-01-19T19:15:00Z">
        <w:r w:rsidRPr="00E02283">
          <w:rPr>
            <w:rPrChange w:id="403" w:author="Maxim" w:date="2015-01-19T19:17:00Z">
              <w:rPr>
                <w:color w:val="0563C1" w:themeColor="hyperlink"/>
                <w:highlight w:val="yellow"/>
                <w:u w:val="single"/>
              </w:rPr>
            </w:rPrChange>
          </w:rPr>
          <w:delText xml:space="preserve"> самовывоза</w:delText>
        </w:r>
      </w:del>
      <w:r w:rsidRPr="00E02283">
        <w:rPr>
          <w:rPrChange w:id="404" w:author="Maxim" w:date="2015-01-19T19:17:00Z">
            <w:rPr>
              <w:color w:val="0563C1" w:themeColor="hyperlink"/>
              <w:highlight w:val="yellow"/>
              <w:u w:val="single"/>
            </w:rPr>
          </w:rPrChange>
        </w:rPr>
        <w:t>, время и контактный телефон.</w:t>
      </w:r>
    </w:p>
    <w:p w14:paraId="5C29DCF8" w14:textId="77777777" w:rsidR="00547F0C" w:rsidRPr="00112C93" w:rsidRDefault="003A401F" w:rsidP="00547F0C">
      <w:pPr>
        <w:pStyle w:val="a3"/>
        <w:keepNext/>
        <w:ind w:firstLine="0"/>
        <w:jc w:val="center"/>
        <w:rPr>
          <w:rPrChange w:id="405" w:author="Maxim" w:date="2015-01-19T19:17:00Z">
            <w:rPr>
              <w:highlight w:val="yellow"/>
            </w:rPr>
          </w:rPrChange>
        </w:rPr>
      </w:pPr>
      <w:del w:id="406" w:author="Maxim" w:date="2015-01-19T19:14:00Z">
        <w:r>
          <w:rPr>
            <w:noProof/>
            <w:lang w:eastAsia="ru-RU"/>
            <w:rPrChange w:id="407" w:author="Unknown">
              <w:rPr>
                <w:noProof/>
                <w:color w:val="0563C1" w:themeColor="hyperlink"/>
                <w:highlight w:val="yellow"/>
                <w:u w:val="single"/>
                <w:lang w:eastAsia="ru-RU"/>
              </w:rPr>
            </w:rPrChange>
          </w:rPr>
          <w:drawing>
            <wp:inline distT="0" distB="0" distL="0" distR="0" wp14:anchorId="2DDEA7C8" wp14:editId="51D76A76">
              <wp:extent cx="5940425" cy="1881505"/>
              <wp:effectExtent l="0" t="0" r="3175"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940425" cy="1881505"/>
                      </a:xfrm>
                      <a:prstGeom prst="rect">
                        <a:avLst/>
                      </a:prstGeom>
                    </pic:spPr>
                  </pic:pic>
                </a:graphicData>
              </a:graphic>
            </wp:inline>
          </w:drawing>
        </w:r>
      </w:del>
      <w:ins w:id="408" w:author="Maxim" w:date="2015-01-19T19:14:00Z">
        <w:r>
          <w:rPr>
            <w:noProof/>
            <w:lang w:eastAsia="ru-RU"/>
            <w:rPrChange w:id="409" w:author="Unknown">
              <w:rPr>
                <w:noProof/>
                <w:color w:val="0563C1" w:themeColor="hyperlink"/>
                <w:highlight w:val="yellow"/>
                <w:u w:val="single"/>
                <w:lang w:eastAsia="ru-RU"/>
              </w:rPr>
            </w:rPrChange>
          </w:rPr>
          <w:drawing>
            <wp:inline distT="0" distB="0" distL="0" distR="0" wp14:anchorId="501C23A8" wp14:editId="6290C85C">
              <wp:extent cx="4410075" cy="18192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10075" cy="1819275"/>
                      </a:xfrm>
                      <a:prstGeom prst="rect">
                        <a:avLst/>
                      </a:prstGeom>
                      <a:noFill/>
                      <a:ln>
                        <a:noFill/>
                      </a:ln>
                    </pic:spPr>
                  </pic:pic>
                </a:graphicData>
              </a:graphic>
            </wp:inline>
          </w:drawing>
        </w:r>
      </w:ins>
    </w:p>
    <w:p w14:paraId="4D0F0BF5" w14:textId="77777777" w:rsidR="00E02283" w:rsidRPr="00E02283" w:rsidRDefault="00E02283">
      <w:pPr>
        <w:pStyle w:val="a5"/>
        <w:tabs>
          <w:tab w:val="left" w:pos="870"/>
          <w:tab w:val="center" w:pos="4677"/>
        </w:tabs>
        <w:jc w:val="left"/>
        <w:rPr>
          <w:rPrChange w:id="410" w:author="Maxim" w:date="2015-01-19T19:18:00Z">
            <w:rPr>
              <w:highlight w:val="yellow"/>
            </w:rPr>
          </w:rPrChange>
        </w:rPr>
        <w:pPrChange w:id="411" w:author="Maxim" w:date="2015-01-19T19:18:00Z">
          <w:pPr>
            <w:pStyle w:val="a5"/>
          </w:pPr>
        </w:pPrChange>
      </w:pPr>
      <w:bookmarkStart w:id="412" w:name="_Ref406961191"/>
      <w:ins w:id="413" w:author="Maxim" w:date="2015-01-19T19:18:00Z">
        <w:r w:rsidRPr="00E02283">
          <w:rPr>
            <w:rPrChange w:id="414" w:author="Maxim" w:date="2015-01-19T19:18:00Z">
              <w:rPr>
                <w:color w:val="0563C1" w:themeColor="hyperlink"/>
                <w:highlight w:val="yellow"/>
                <w:u w:val="single"/>
              </w:rPr>
            </w:rPrChange>
          </w:rPr>
          <w:tab/>
        </w:r>
        <w:r w:rsidRPr="00E02283">
          <w:rPr>
            <w:rPrChange w:id="415" w:author="Maxim" w:date="2015-01-19T19:18:00Z">
              <w:rPr>
                <w:color w:val="0563C1" w:themeColor="hyperlink"/>
                <w:highlight w:val="yellow"/>
                <w:u w:val="single"/>
              </w:rPr>
            </w:rPrChange>
          </w:rPr>
          <w:tab/>
        </w:r>
      </w:ins>
      <w:r w:rsidRPr="00E02283">
        <w:rPr>
          <w:rPrChange w:id="416" w:author="Maxim" w:date="2015-01-19T19:18:00Z">
            <w:rPr>
              <w:color w:val="0563C1" w:themeColor="hyperlink"/>
              <w:highlight w:val="yellow"/>
              <w:u w:val="single"/>
            </w:rPr>
          </w:rPrChange>
        </w:rPr>
        <w:t xml:space="preserve">Рис.  </w:t>
      </w:r>
      <w:r w:rsidRPr="00E02283">
        <w:rPr>
          <w:rPrChange w:id="417" w:author="Maxim" w:date="2015-01-19T19:18:00Z">
            <w:rPr>
              <w:noProof/>
              <w:color w:val="0563C1" w:themeColor="hyperlink"/>
              <w:highlight w:val="yellow"/>
              <w:u w:val="single"/>
            </w:rPr>
          </w:rPrChange>
        </w:rPr>
        <w:fldChar w:fldCharType="begin"/>
      </w:r>
      <w:r w:rsidRPr="00E02283">
        <w:rPr>
          <w:rPrChange w:id="418" w:author="Maxim" w:date="2015-01-19T19:18:00Z">
            <w:rPr>
              <w:color w:val="0563C1" w:themeColor="hyperlink"/>
              <w:highlight w:val="yellow"/>
              <w:u w:val="single"/>
            </w:rPr>
          </w:rPrChange>
        </w:rPr>
        <w:instrText xml:space="preserve"> SEQ Рис._ \* ARABIC </w:instrText>
      </w:r>
      <w:r w:rsidRPr="00E02283">
        <w:rPr>
          <w:rPrChange w:id="419" w:author="Maxim" w:date="2015-01-19T19:18:00Z">
            <w:rPr>
              <w:noProof/>
              <w:color w:val="0563C1" w:themeColor="hyperlink"/>
              <w:highlight w:val="yellow"/>
              <w:u w:val="single"/>
            </w:rPr>
          </w:rPrChange>
        </w:rPr>
        <w:fldChar w:fldCharType="separate"/>
      </w:r>
      <w:r w:rsidR="00C07957">
        <w:rPr>
          <w:noProof/>
        </w:rPr>
        <w:t>2</w:t>
      </w:r>
      <w:r w:rsidRPr="00E02283">
        <w:rPr>
          <w:noProof/>
          <w:rPrChange w:id="420" w:author="Maxim" w:date="2015-01-19T19:18:00Z">
            <w:rPr>
              <w:noProof/>
              <w:color w:val="0563C1" w:themeColor="hyperlink"/>
              <w:highlight w:val="yellow"/>
              <w:u w:val="single"/>
            </w:rPr>
          </w:rPrChange>
        </w:rPr>
        <w:t>1</w:t>
      </w:r>
      <w:r w:rsidRPr="00E02283">
        <w:rPr>
          <w:noProof/>
          <w:rPrChange w:id="421" w:author="Maxim" w:date="2015-01-19T19:18:00Z">
            <w:rPr>
              <w:noProof/>
              <w:color w:val="0563C1" w:themeColor="hyperlink"/>
              <w:highlight w:val="yellow"/>
              <w:u w:val="single"/>
            </w:rPr>
          </w:rPrChange>
        </w:rPr>
        <w:fldChar w:fldCharType="end"/>
      </w:r>
      <w:bookmarkEnd w:id="412"/>
      <w:r w:rsidRPr="00E02283">
        <w:rPr>
          <w:rPrChange w:id="422" w:author="Maxim" w:date="2015-01-19T19:18:00Z">
            <w:rPr>
              <w:color w:val="0563C1" w:themeColor="hyperlink"/>
              <w:highlight w:val="yellow"/>
              <w:u w:val="single"/>
            </w:rPr>
          </w:rPrChange>
        </w:rPr>
        <w:t>. Форма заказа «</w:t>
      </w:r>
      <w:ins w:id="423" w:author="Maxim" w:date="2015-01-19T19:18:00Z">
        <w:r w:rsidR="00112C93" w:rsidRPr="00112C93">
          <w:t>Заказ технического обслуживания</w:t>
        </w:r>
      </w:ins>
      <w:del w:id="424" w:author="Maxim" w:date="2015-01-19T19:18:00Z">
        <w:r w:rsidRPr="00E02283">
          <w:rPr>
            <w:rPrChange w:id="425" w:author="Maxim" w:date="2015-01-19T19:18:00Z">
              <w:rPr>
                <w:color w:val="0563C1" w:themeColor="hyperlink"/>
                <w:highlight w:val="yellow"/>
                <w:u w:val="single"/>
              </w:rPr>
            </w:rPrChange>
          </w:rPr>
          <w:delText>Заказ самовывоза</w:delText>
        </w:r>
      </w:del>
      <w:r w:rsidRPr="00E02283">
        <w:rPr>
          <w:rPrChange w:id="426" w:author="Maxim" w:date="2015-01-19T19:18:00Z">
            <w:rPr>
              <w:color w:val="0563C1" w:themeColor="hyperlink"/>
              <w:highlight w:val="yellow"/>
              <w:u w:val="single"/>
            </w:rPr>
          </w:rPrChange>
        </w:rPr>
        <w:t>»</w:t>
      </w:r>
    </w:p>
    <w:p w14:paraId="554A8521" w14:textId="77777777" w:rsidR="00547F0C" w:rsidRPr="00112C93" w:rsidDel="00112C93" w:rsidRDefault="00E02283" w:rsidP="00547F0C">
      <w:pPr>
        <w:pStyle w:val="a3"/>
        <w:rPr>
          <w:del w:id="427" w:author="Maxim" w:date="2015-01-19T19:15:00Z"/>
          <w:rPrChange w:id="428" w:author="Maxim" w:date="2015-01-19T19:18:00Z">
            <w:rPr>
              <w:del w:id="429" w:author="Maxim" w:date="2015-01-19T19:15:00Z"/>
              <w:highlight w:val="yellow"/>
            </w:rPr>
          </w:rPrChange>
        </w:rPr>
      </w:pPr>
      <w:del w:id="430" w:author="Maxim" w:date="2015-01-19T19:15:00Z">
        <w:r w:rsidRPr="00E02283">
          <w:rPr>
            <w:rPrChange w:id="431" w:author="Maxim" w:date="2015-01-19T19:18:00Z">
              <w:rPr>
                <w:color w:val="0563C1" w:themeColor="hyperlink"/>
                <w:highlight w:val="yellow"/>
                <w:u w:val="single"/>
              </w:rPr>
            </w:rPrChange>
          </w:rPr>
          <w:delText>Если клиент выбрал «Заказ доставки» (</w:delText>
        </w:r>
        <w:r w:rsidRPr="00E02283" w:rsidDel="00112C93">
          <w:rPr>
            <w:rPrChange w:id="432" w:author="Maxim" w:date="2015-01-19T19:18:00Z">
              <w:rPr>
                <w:color w:val="0563C1" w:themeColor="hyperlink"/>
                <w:highlight w:val="yellow"/>
                <w:u w:val="single"/>
              </w:rPr>
            </w:rPrChange>
          </w:rPr>
          <w:fldChar w:fldCharType="begin"/>
        </w:r>
        <w:r w:rsidRPr="00E02283">
          <w:rPr>
            <w:rPrChange w:id="433" w:author="Maxim" w:date="2015-01-19T19:18:00Z">
              <w:rPr>
                <w:color w:val="0563C1" w:themeColor="hyperlink"/>
                <w:highlight w:val="yellow"/>
                <w:u w:val="single"/>
              </w:rPr>
            </w:rPrChange>
          </w:rPr>
          <w:delInstrText xml:space="preserve"> REF _Ref406961259 \h  \* MERGEFORMAT </w:delInstrText>
        </w:r>
        <w:r w:rsidRPr="00E02283" w:rsidDel="00112C93">
          <w:rPr>
            <w:rPrChange w:id="434" w:author="Maxim" w:date="2015-01-19T19:18:00Z">
              <w:rPr/>
            </w:rPrChange>
          </w:rPr>
        </w:r>
        <w:r w:rsidRPr="00E02283" w:rsidDel="00112C93">
          <w:rPr>
            <w:rPrChange w:id="435" w:author="Maxim" w:date="2015-01-19T19:18:00Z">
              <w:rPr>
                <w:color w:val="0563C1" w:themeColor="hyperlink"/>
                <w:highlight w:val="yellow"/>
                <w:u w:val="single"/>
              </w:rPr>
            </w:rPrChange>
          </w:rPr>
          <w:fldChar w:fldCharType="separate"/>
        </w:r>
        <w:r w:rsidRPr="00E02283">
          <w:rPr>
            <w:rPrChange w:id="436" w:author="Maxim" w:date="2015-01-19T19:18:00Z">
              <w:rPr>
                <w:color w:val="0563C1" w:themeColor="hyperlink"/>
                <w:highlight w:val="yellow"/>
                <w:u w:val="single"/>
              </w:rPr>
            </w:rPrChange>
          </w:rPr>
          <w:delText xml:space="preserve">Рис.  </w:delText>
        </w:r>
        <w:r w:rsidRPr="00E02283">
          <w:rPr>
            <w:noProof/>
            <w:rPrChange w:id="437" w:author="Maxim" w:date="2015-01-19T19:18:00Z">
              <w:rPr>
                <w:noProof/>
                <w:color w:val="0563C1" w:themeColor="hyperlink"/>
                <w:highlight w:val="yellow"/>
                <w:u w:val="single"/>
              </w:rPr>
            </w:rPrChange>
          </w:rPr>
          <w:delText>32</w:delText>
        </w:r>
        <w:r w:rsidRPr="00E02283" w:rsidDel="00112C93">
          <w:rPr>
            <w:rPrChange w:id="438" w:author="Maxim" w:date="2015-01-19T19:18:00Z">
              <w:rPr>
                <w:color w:val="0563C1" w:themeColor="hyperlink"/>
                <w:highlight w:val="yellow"/>
                <w:u w:val="single"/>
              </w:rPr>
            </w:rPrChange>
          </w:rPr>
          <w:fldChar w:fldCharType="end"/>
        </w:r>
        <w:r w:rsidRPr="00E02283">
          <w:rPr>
            <w:rPrChange w:id="439" w:author="Maxim" w:date="2015-01-19T19:18:00Z">
              <w:rPr>
                <w:color w:val="0563C1" w:themeColor="hyperlink"/>
                <w:highlight w:val="yellow"/>
                <w:u w:val="single"/>
              </w:rPr>
            </w:rPrChange>
          </w:rPr>
          <w:delText>), то ему также необходимо выбрать дату самовывоза, время и контактный телефон, а также адрес доставки.</w:delText>
        </w:r>
      </w:del>
    </w:p>
    <w:p w14:paraId="26E215A3" w14:textId="77777777" w:rsidR="003F420A" w:rsidRPr="00112C93" w:rsidDel="00112C93" w:rsidRDefault="003A401F" w:rsidP="003F420A">
      <w:pPr>
        <w:pStyle w:val="a3"/>
        <w:keepNext/>
        <w:ind w:firstLine="0"/>
        <w:jc w:val="center"/>
        <w:rPr>
          <w:del w:id="440" w:author="Maxim" w:date="2015-01-19T19:15:00Z"/>
          <w:rPrChange w:id="441" w:author="Maxim" w:date="2015-01-19T19:18:00Z">
            <w:rPr>
              <w:del w:id="442" w:author="Maxim" w:date="2015-01-19T19:15:00Z"/>
              <w:highlight w:val="yellow"/>
            </w:rPr>
          </w:rPrChange>
        </w:rPr>
      </w:pPr>
      <w:del w:id="443" w:author="Maxim" w:date="2015-01-19T19:15:00Z">
        <w:r>
          <w:rPr>
            <w:noProof/>
            <w:lang w:eastAsia="ru-RU"/>
            <w:rPrChange w:id="444" w:author="Unknown">
              <w:rPr>
                <w:noProof/>
                <w:color w:val="0563C1" w:themeColor="hyperlink"/>
                <w:highlight w:val="yellow"/>
                <w:u w:val="single"/>
                <w:lang w:eastAsia="ru-RU"/>
              </w:rPr>
            </w:rPrChange>
          </w:rPr>
          <w:drawing>
            <wp:inline distT="0" distB="0" distL="0" distR="0" wp14:anchorId="67635393" wp14:editId="688A2CA8">
              <wp:extent cx="5940425" cy="2011045"/>
              <wp:effectExtent l="0" t="0" r="3175" b="825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5940425" cy="2011045"/>
                      </a:xfrm>
                      <a:prstGeom prst="rect">
                        <a:avLst/>
                      </a:prstGeom>
                    </pic:spPr>
                  </pic:pic>
                </a:graphicData>
              </a:graphic>
            </wp:inline>
          </w:drawing>
        </w:r>
      </w:del>
    </w:p>
    <w:p w14:paraId="4A64CF1A" w14:textId="77777777" w:rsidR="003F420A" w:rsidRPr="00112C93" w:rsidDel="00112C93" w:rsidRDefault="00E02283" w:rsidP="003F420A">
      <w:pPr>
        <w:pStyle w:val="a5"/>
        <w:rPr>
          <w:del w:id="445" w:author="Maxim" w:date="2015-01-19T19:15:00Z"/>
          <w:rPrChange w:id="446" w:author="Maxim" w:date="2015-01-19T19:18:00Z">
            <w:rPr>
              <w:del w:id="447" w:author="Maxim" w:date="2015-01-19T19:15:00Z"/>
              <w:highlight w:val="yellow"/>
            </w:rPr>
          </w:rPrChange>
        </w:rPr>
      </w:pPr>
      <w:bookmarkStart w:id="448" w:name="_Ref406961259"/>
      <w:del w:id="449" w:author="Maxim" w:date="2015-01-19T19:15:00Z">
        <w:r w:rsidRPr="00E02283">
          <w:rPr>
            <w:iCs w:val="0"/>
            <w:rPrChange w:id="450" w:author="Maxim" w:date="2015-01-19T19:18:00Z">
              <w:rPr>
                <w:iCs w:val="0"/>
                <w:color w:val="0563C1" w:themeColor="hyperlink"/>
                <w:highlight w:val="yellow"/>
                <w:u w:val="single"/>
              </w:rPr>
            </w:rPrChange>
          </w:rPr>
          <w:delText xml:space="preserve">Рис.  </w:delText>
        </w:r>
        <w:r w:rsidRPr="00E02283" w:rsidDel="00112C93">
          <w:rPr>
            <w:iCs w:val="0"/>
            <w:rPrChange w:id="451" w:author="Maxim" w:date="2015-01-19T19:18:00Z">
              <w:rPr>
                <w:iCs w:val="0"/>
                <w:noProof/>
                <w:color w:val="0563C1" w:themeColor="hyperlink"/>
                <w:highlight w:val="yellow"/>
                <w:u w:val="single"/>
              </w:rPr>
            </w:rPrChange>
          </w:rPr>
          <w:fldChar w:fldCharType="begin"/>
        </w:r>
        <w:r w:rsidRPr="00E02283">
          <w:rPr>
            <w:iCs w:val="0"/>
            <w:rPrChange w:id="452" w:author="Maxim" w:date="2015-01-19T19:18:00Z">
              <w:rPr>
                <w:iCs w:val="0"/>
                <w:color w:val="0563C1" w:themeColor="hyperlink"/>
                <w:highlight w:val="yellow"/>
                <w:u w:val="single"/>
              </w:rPr>
            </w:rPrChange>
          </w:rPr>
          <w:delInstrText xml:space="preserve"> SEQ Рис._ \* ARABIC </w:delInstrText>
        </w:r>
        <w:r w:rsidRPr="00E02283" w:rsidDel="00112C93">
          <w:rPr>
            <w:iCs w:val="0"/>
            <w:rPrChange w:id="453" w:author="Maxim" w:date="2015-01-19T19:18:00Z">
              <w:rPr>
                <w:iCs w:val="0"/>
                <w:noProof/>
                <w:color w:val="0563C1" w:themeColor="hyperlink"/>
                <w:highlight w:val="yellow"/>
                <w:u w:val="single"/>
              </w:rPr>
            </w:rPrChange>
          </w:rPr>
          <w:fldChar w:fldCharType="separate"/>
        </w:r>
        <w:r w:rsidRPr="00E02283">
          <w:rPr>
            <w:iCs w:val="0"/>
            <w:noProof/>
            <w:rPrChange w:id="454" w:author="Maxim" w:date="2015-01-19T19:18:00Z">
              <w:rPr>
                <w:iCs w:val="0"/>
                <w:noProof/>
                <w:color w:val="0563C1" w:themeColor="hyperlink"/>
                <w:highlight w:val="yellow"/>
                <w:u w:val="single"/>
              </w:rPr>
            </w:rPrChange>
          </w:rPr>
          <w:delText>32</w:delText>
        </w:r>
        <w:r w:rsidRPr="00E02283" w:rsidDel="00112C93">
          <w:rPr>
            <w:iCs w:val="0"/>
            <w:noProof/>
            <w:rPrChange w:id="455" w:author="Maxim" w:date="2015-01-19T19:18:00Z">
              <w:rPr>
                <w:iCs w:val="0"/>
                <w:noProof/>
                <w:color w:val="0563C1" w:themeColor="hyperlink"/>
                <w:highlight w:val="yellow"/>
                <w:u w:val="single"/>
              </w:rPr>
            </w:rPrChange>
          </w:rPr>
          <w:fldChar w:fldCharType="end"/>
        </w:r>
        <w:bookmarkEnd w:id="448"/>
        <w:r w:rsidRPr="00E02283">
          <w:rPr>
            <w:iCs w:val="0"/>
            <w:rPrChange w:id="456" w:author="Maxim" w:date="2015-01-19T19:18:00Z">
              <w:rPr>
                <w:iCs w:val="0"/>
                <w:color w:val="0563C1" w:themeColor="hyperlink"/>
                <w:highlight w:val="yellow"/>
                <w:u w:val="single"/>
              </w:rPr>
            </w:rPrChange>
          </w:rPr>
          <w:delText>. Форма заказа «Заказ доставки»</w:delText>
        </w:r>
      </w:del>
    </w:p>
    <w:p w14:paraId="1869FDD3" w14:textId="77777777" w:rsidR="003F420A" w:rsidRPr="00112C93" w:rsidDel="00112C93" w:rsidRDefault="00E02283" w:rsidP="003F420A">
      <w:pPr>
        <w:pStyle w:val="a3"/>
        <w:rPr>
          <w:del w:id="457" w:author="Maxim" w:date="2015-01-19T19:16:00Z"/>
          <w:rPrChange w:id="458" w:author="Maxim" w:date="2015-01-19T19:18:00Z">
            <w:rPr>
              <w:del w:id="459" w:author="Maxim" w:date="2015-01-19T19:16:00Z"/>
              <w:highlight w:val="yellow"/>
            </w:rPr>
          </w:rPrChange>
        </w:rPr>
      </w:pPr>
      <w:del w:id="460" w:author="Maxim" w:date="2015-01-19T19:16:00Z">
        <w:r w:rsidRPr="00E02283">
          <w:rPr>
            <w:rPrChange w:id="461" w:author="Maxim" w:date="2015-01-19T19:18:00Z">
              <w:rPr>
                <w:color w:val="0563C1" w:themeColor="hyperlink"/>
                <w:highlight w:val="yellow"/>
                <w:u w:val="single"/>
              </w:rPr>
            </w:rPrChange>
          </w:rPr>
          <w:delText>Во всех случаях клиент может указать дату двумя способами – ввести вручную или использовать виджет «Календарь» (</w:delText>
        </w:r>
        <w:r w:rsidRPr="00E02283" w:rsidDel="00112C93">
          <w:rPr>
            <w:rPrChange w:id="462" w:author="Maxim" w:date="2015-01-19T19:18:00Z">
              <w:rPr>
                <w:color w:val="0563C1" w:themeColor="hyperlink"/>
                <w:highlight w:val="yellow"/>
                <w:u w:val="single"/>
              </w:rPr>
            </w:rPrChange>
          </w:rPr>
          <w:fldChar w:fldCharType="begin"/>
        </w:r>
        <w:r w:rsidRPr="00E02283">
          <w:rPr>
            <w:rPrChange w:id="463" w:author="Maxim" w:date="2015-01-19T19:18:00Z">
              <w:rPr>
                <w:color w:val="0563C1" w:themeColor="hyperlink"/>
                <w:highlight w:val="yellow"/>
                <w:u w:val="single"/>
              </w:rPr>
            </w:rPrChange>
          </w:rPr>
          <w:delInstrText xml:space="preserve"> REF _Ref406961307 \h  \* MERGEFORMAT </w:delInstrText>
        </w:r>
        <w:r w:rsidRPr="00E02283" w:rsidDel="00112C93">
          <w:rPr>
            <w:rPrChange w:id="464" w:author="Maxim" w:date="2015-01-19T19:18:00Z">
              <w:rPr/>
            </w:rPrChange>
          </w:rPr>
        </w:r>
        <w:r w:rsidRPr="00E02283" w:rsidDel="00112C93">
          <w:rPr>
            <w:rPrChange w:id="465" w:author="Maxim" w:date="2015-01-19T19:18:00Z">
              <w:rPr>
                <w:color w:val="0563C1" w:themeColor="hyperlink"/>
                <w:highlight w:val="yellow"/>
                <w:u w:val="single"/>
              </w:rPr>
            </w:rPrChange>
          </w:rPr>
          <w:fldChar w:fldCharType="separate"/>
        </w:r>
        <w:r w:rsidRPr="00E02283">
          <w:rPr>
            <w:rPrChange w:id="466" w:author="Maxim" w:date="2015-01-19T19:18:00Z">
              <w:rPr>
                <w:color w:val="0563C1" w:themeColor="hyperlink"/>
                <w:highlight w:val="yellow"/>
                <w:u w:val="single"/>
              </w:rPr>
            </w:rPrChange>
          </w:rPr>
          <w:delText xml:space="preserve">Рис.  </w:delText>
        </w:r>
        <w:r w:rsidRPr="00E02283">
          <w:rPr>
            <w:noProof/>
            <w:rPrChange w:id="467" w:author="Maxim" w:date="2015-01-19T19:18:00Z">
              <w:rPr>
                <w:noProof/>
                <w:color w:val="0563C1" w:themeColor="hyperlink"/>
                <w:highlight w:val="yellow"/>
                <w:u w:val="single"/>
              </w:rPr>
            </w:rPrChange>
          </w:rPr>
          <w:delText>33</w:delText>
        </w:r>
        <w:r w:rsidRPr="00E02283" w:rsidDel="00112C93">
          <w:rPr>
            <w:rPrChange w:id="468" w:author="Maxim" w:date="2015-01-19T19:18:00Z">
              <w:rPr>
                <w:color w:val="0563C1" w:themeColor="hyperlink"/>
                <w:highlight w:val="yellow"/>
                <w:u w:val="single"/>
              </w:rPr>
            </w:rPrChange>
          </w:rPr>
          <w:fldChar w:fldCharType="end"/>
        </w:r>
        <w:r w:rsidRPr="00E02283">
          <w:rPr>
            <w:rPrChange w:id="469" w:author="Maxim" w:date="2015-01-19T19:18:00Z">
              <w:rPr>
                <w:color w:val="0563C1" w:themeColor="hyperlink"/>
                <w:highlight w:val="yellow"/>
                <w:u w:val="single"/>
              </w:rPr>
            </w:rPrChange>
          </w:rPr>
          <w:delText>).</w:delText>
        </w:r>
      </w:del>
    </w:p>
    <w:p w14:paraId="353B5847" w14:textId="77777777" w:rsidR="003F420A" w:rsidRPr="00112C93" w:rsidDel="00112C93" w:rsidRDefault="003A401F" w:rsidP="003F420A">
      <w:pPr>
        <w:pStyle w:val="a3"/>
        <w:keepNext/>
        <w:ind w:firstLine="0"/>
        <w:jc w:val="center"/>
        <w:rPr>
          <w:del w:id="470" w:author="Maxim" w:date="2015-01-19T19:16:00Z"/>
          <w:rPrChange w:id="471" w:author="Maxim" w:date="2015-01-19T19:18:00Z">
            <w:rPr>
              <w:del w:id="472" w:author="Maxim" w:date="2015-01-19T19:16:00Z"/>
              <w:highlight w:val="yellow"/>
            </w:rPr>
          </w:rPrChange>
        </w:rPr>
      </w:pPr>
      <w:del w:id="473" w:author="Maxim" w:date="2015-01-19T19:16:00Z">
        <w:r>
          <w:rPr>
            <w:noProof/>
            <w:lang w:eastAsia="ru-RU"/>
            <w:rPrChange w:id="474" w:author="Unknown">
              <w:rPr>
                <w:noProof/>
                <w:color w:val="0563C1" w:themeColor="hyperlink"/>
                <w:highlight w:val="yellow"/>
                <w:u w:val="single"/>
                <w:lang w:eastAsia="ru-RU"/>
              </w:rPr>
            </w:rPrChange>
          </w:rPr>
          <w:drawing>
            <wp:inline distT="0" distB="0" distL="0" distR="0" wp14:anchorId="17E00558" wp14:editId="0839D26B">
              <wp:extent cx="2446622" cy="217385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2445375" cy="2172749"/>
                      </a:xfrm>
                      <a:prstGeom prst="rect">
                        <a:avLst/>
                      </a:prstGeom>
                    </pic:spPr>
                  </pic:pic>
                </a:graphicData>
              </a:graphic>
            </wp:inline>
          </w:drawing>
        </w:r>
      </w:del>
    </w:p>
    <w:p w14:paraId="40B6605A" w14:textId="77777777" w:rsidR="003F420A" w:rsidRPr="00112C93" w:rsidDel="00112C93" w:rsidRDefault="00E02283" w:rsidP="003F420A">
      <w:pPr>
        <w:pStyle w:val="a5"/>
        <w:rPr>
          <w:del w:id="475" w:author="Maxim" w:date="2015-01-19T19:16:00Z"/>
          <w:rPrChange w:id="476" w:author="Maxim" w:date="2015-01-19T19:18:00Z">
            <w:rPr>
              <w:del w:id="477" w:author="Maxim" w:date="2015-01-19T19:16:00Z"/>
              <w:highlight w:val="yellow"/>
            </w:rPr>
          </w:rPrChange>
        </w:rPr>
      </w:pPr>
      <w:bookmarkStart w:id="478" w:name="_Ref406961307"/>
      <w:del w:id="479" w:author="Maxim" w:date="2015-01-19T19:16:00Z">
        <w:r w:rsidRPr="00E02283">
          <w:rPr>
            <w:iCs w:val="0"/>
            <w:rPrChange w:id="480" w:author="Maxim" w:date="2015-01-19T19:18:00Z">
              <w:rPr>
                <w:iCs w:val="0"/>
                <w:color w:val="0563C1" w:themeColor="hyperlink"/>
                <w:highlight w:val="yellow"/>
                <w:u w:val="single"/>
              </w:rPr>
            </w:rPrChange>
          </w:rPr>
          <w:delText xml:space="preserve">Рис.  </w:delText>
        </w:r>
        <w:r w:rsidRPr="00E02283" w:rsidDel="00112C93">
          <w:rPr>
            <w:iCs w:val="0"/>
            <w:rPrChange w:id="481" w:author="Maxim" w:date="2015-01-19T19:18:00Z">
              <w:rPr>
                <w:iCs w:val="0"/>
                <w:noProof/>
                <w:color w:val="0563C1" w:themeColor="hyperlink"/>
                <w:highlight w:val="yellow"/>
                <w:u w:val="single"/>
              </w:rPr>
            </w:rPrChange>
          </w:rPr>
          <w:fldChar w:fldCharType="begin"/>
        </w:r>
        <w:r w:rsidRPr="00E02283">
          <w:rPr>
            <w:iCs w:val="0"/>
            <w:rPrChange w:id="482" w:author="Maxim" w:date="2015-01-19T19:18:00Z">
              <w:rPr>
                <w:iCs w:val="0"/>
                <w:color w:val="0563C1" w:themeColor="hyperlink"/>
                <w:highlight w:val="yellow"/>
                <w:u w:val="single"/>
              </w:rPr>
            </w:rPrChange>
          </w:rPr>
          <w:delInstrText xml:space="preserve"> SEQ Рис._ \* ARABIC </w:delInstrText>
        </w:r>
        <w:r w:rsidRPr="00E02283" w:rsidDel="00112C93">
          <w:rPr>
            <w:iCs w:val="0"/>
            <w:rPrChange w:id="483" w:author="Maxim" w:date="2015-01-19T19:18:00Z">
              <w:rPr>
                <w:iCs w:val="0"/>
                <w:noProof/>
                <w:color w:val="0563C1" w:themeColor="hyperlink"/>
                <w:highlight w:val="yellow"/>
                <w:u w:val="single"/>
              </w:rPr>
            </w:rPrChange>
          </w:rPr>
          <w:fldChar w:fldCharType="separate"/>
        </w:r>
        <w:r w:rsidRPr="00E02283">
          <w:rPr>
            <w:iCs w:val="0"/>
            <w:noProof/>
            <w:rPrChange w:id="484" w:author="Maxim" w:date="2015-01-19T19:18:00Z">
              <w:rPr>
                <w:iCs w:val="0"/>
                <w:noProof/>
                <w:color w:val="0563C1" w:themeColor="hyperlink"/>
                <w:highlight w:val="yellow"/>
                <w:u w:val="single"/>
              </w:rPr>
            </w:rPrChange>
          </w:rPr>
          <w:delText>33</w:delText>
        </w:r>
        <w:r w:rsidRPr="00E02283" w:rsidDel="00112C93">
          <w:rPr>
            <w:iCs w:val="0"/>
            <w:noProof/>
            <w:rPrChange w:id="485" w:author="Maxim" w:date="2015-01-19T19:18:00Z">
              <w:rPr>
                <w:iCs w:val="0"/>
                <w:noProof/>
                <w:color w:val="0563C1" w:themeColor="hyperlink"/>
                <w:highlight w:val="yellow"/>
                <w:u w:val="single"/>
              </w:rPr>
            </w:rPrChange>
          </w:rPr>
          <w:fldChar w:fldCharType="end"/>
        </w:r>
        <w:bookmarkEnd w:id="478"/>
        <w:r w:rsidRPr="00E02283">
          <w:rPr>
            <w:iCs w:val="0"/>
            <w:rPrChange w:id="486" w:author="Maxim" w:date="2015-01-19T19:18:00Z">
              <w:rPr>
                <w:iCs w:val="0"/>
                <w:color w:val="0563C1" w:themeColor="hyperlink"/>
                <w:highlight w:val="yellow"/>
                <w:u w:val="single"/>
              </w:rPr>
            </w:rPrChange>
          </w:rPr>
          <w:delText>. Виджет «Календарь»</w:delText>
        </w:r>
      </w:del>
    </w:p>
    <w:p w14:paraId="2F9B3E41" w14:textId="77777777" w:rsidR="003F420A" w:rsidRPr="00112C93" w:rsidRDefault="00E02283" w:rsidP="003F420A">
      <w:pPr>
        <w:pStyle w:val="a3"/>
        <w:rPr>
          <w:rPrChange w:id="487" w:author="Maxim" w:date="2015-01-19T19:18:00Z">
            <w:rPr>
              <w:highlight w:val="yellow"/>
            </w:rPr>
          </w:rPrChange>
        </w:rPr>
      </w:pPr>
      <w:r w:rsidRPr="00E02283">
        <w:rPr>
          <w:rPrChange w:id="488" w:author="Maxim" w:date="2015-01-19T19:18:00Z">
            <w:rPr>
              <w:color w:val="0563C1" w:themeColor="hyperlink"/>
              <w:highlight w:val="yellow"/>
              <w:u w:val="single"/>
            </w:rPr>
          </w:rPrChange>
        </w:rPr>
        <w:t>Если оформление заказа прошло успешно, пользователь получит уведомление (</w:t>
      </w:r>
      <w:r w:rsidRPr="00E02283">
        <w:rPr>
          <w:rPrChange w:id="489" w:author="Maxim" w:date="2015-01-19T19:18:00Z">
            <w:rPr>
              <w:color w:val="0563C1" w:themeColor="hyperlink"/>
              <w:highlight w:val="yellow"/>
              <w:u w:val="single"/>
            </w:rPr>
          </w:rPrChange>
        </w:rPr>
        <w:fldChar w:fldCharType="begin"/>
      </w:r>
      <w:r w:rsidRPr="00E02283">
        <w:rPr>
          <w:rPrChange w:id="490" w:author="Maxim" w:date="2015-01-19T19:18:00Z">
            <w:rPr>
              <w:color w:val="0563C1" w:themeColor="hyperlink"/>
              <w:highlight w:val="yellow"/>
              <w:u w:val="single"/>
            </w:rPr>
          </w:rPrChange>
        </w:rPr>
        <w:instrText xml:space="preserve"> REF _Ref406961344 \h  \* MERGEFORMAT </w:instrText>
      </w:r>
      <w:r w:rsidRPr="00E02283">
        <w:rPr>
          <w:rPrChange w:id="491" w:author="Maxim" w:date="2015-01-19T19:18:00Z">
            <w:rPr/>
          </w:rPrChange>
        </w:rPr>
      </w:r>
      <w:r w:rsidRPr="00E02283">
        <w:rPr>
          <w:rPrChange w:id="492" w:author="Maxim" w:date="2015-01-19T19:18:00Z">
            <w:rPr>
              <w:color w:val="0563C1" w:themeColor="hyperlink"/>
              <w:highlight w:val="yellow"/>
              <w:u w:val="single"/>
            </w:rPr>
          </w:rPrChange>
        </w:rPr>
        <w:fldChar w:fldCharType="separate"/>
      </w:r>
      <w:r w:rsidRPr="00E02283">
        <w:rPr>
          <w:rPrChange w:id="493" w:author="Maxim" w:date="2015-01-19T19:18:00Z">
            <w:rPr>
              <w:color w:val="0563C1" w:themeColor="hyperlink"/>
              <w:highlight w:val="yellow"/>
              <w:u w:val="single"/>
            </w:rPr>
          </w:rPrChange>
        </w:rPr>
        <w:t xml:space="preserve">Рис.  </w:t>
      </w:r>
      <w:r w:rsidR="00353FB3">
        <w:rPr>
          <w:noProof/>
        </w:rPr>
        <w:t>22</w:t>
      </w:r>
      <w:r w:rsidRPr="00E02283">
        <w:rPr>
          <w:rPrChange w:id="494" w:author="Maxim" w:date="2015-01-19T19:18:00Z">
            <w:rPr>
              <w:color w:val="0563C1" w:themeColor="hyperlink"/>
              <w:highlight w:val="yellow"/>
              <w:u w:val="single"/>
            </w:rPr>
          </w:rPrChange>
        </w:rPr>
        <w:fldChar w:fldCharType="end"/>
      </w:r>
      <w:r w:rsidRPr="00E02283">
        <w:rPr>
          <w:rPrChange w:id="495" w:author="Maxim" w:date="2015-01-19T19:18:00Z">
            <w:rPr>
              <w:color w:val="0563C1" w:themeColor="hyperlink"/>
              <w:highlight w:val="yellow"/>
              <w:u w:val="single"/>
            </w:rPr>
          </w:rPrChange>
        </w:rPr>
        <w:t>).</w:t>
      </w:r>
    </w:p>
    <w:p w14:paraId="71B00A1E" w14:textId="77777777" w:rsidR="003F420A" w:rsidRPr="00AB09E5" w:rsidRDefault="003A401F" w:rsidP="003F420A">
      <w:pPr>
        <w:pStyle w:val="a3"/>
        <w:keepNext/>
        <w:ind w:firstLine="0"/>
        <w:jc w:val="center"/>
        <w:rPr>
          <w:highlight w:val="yellow"/>
        </w:rPr>
      </w:pPr>
      <w:r>
        <w:rPr>
          <w:noProof/>
          <w:lang w:eastAsia="ru-RU"/>
          <w:rPrChange w:id="496" w:author="Unknown">
            <w:rPr>
              <w:noProof/>
              <w:color w:val="0563C1" w:themeColor="hyperlink"/>
              <w:highlight w:val="yellow"/>
              <w:u w:val="single"/>
              <w:lang w:eastAsia="ru-RU"/>
            </w:rPr>
          </w:rPrChange>
        </w:rPr>
        <w:lastRenderedPageBreak/>
        <w:drawing>
          <wp:inline distT="0" distB="0" distL="0" distR="0" wp14:anchorId="2D4A175B" wp14:editId="0E6ED8A6">
            <wp:extent cx="4772891" cy="257547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4790821" cy="2585149"/>
                    </a:xfrm>
                    <a:prstGeom prst="rect">
                      <a:avLst/>
                    </a:prstGeom>
                  </pic:spPr>
                </pic:pic>
              </a:graphicData>
            </a:graphic>
          </wp:inline>
        </w:drawing>
      </w:r>
    </w:p>
    <w:p w14:paraId="09811E2F" w14:textId="77777777" w:rsidR="003F420A" w:rsidRPr="00112C93" w:rsidRDefault="00E02283" w:rsidP="003F420A">
      <w:pPr>
        <w:pStyle w:val="a5"/>
        <w:rPr>
          <w:rPrChange w:id="497" w:author="Maxim" w:date="2015-01-19T19:19:00Z">
            <w:rPr>
              <w:highlight w:val="yellow"/>
            </w:rPr>
          </w:rPrChange>
        </w:rPr>
      </w:pPr>
      <w:bookmarkStart w:id="498" w:name="_Ref406961344"/>
      <w:r w:rsidRPr="00E02283">
        <w:rPr>
          <w:rPrChange w:id="499" w:author="Maxim" w:date="2015-01-19T19:19:00Z">
            <w:rPr>
              <w:color w:val="0563C1" w:themeColor="hyperlink"/>
              <w:highlight w:val="yellow"/>
              <w:u w:val="single"/>
            </w:rPr>
          </w:rPrChange>
        </w:rPr>
        <w:t xml:space="preserve">Рис.  </w:t>
      </w:r>
      <w:r w:rsidR="00C07957">
        <w:t>22</w:t>
      </w:r>
      <w:r w:rsidRPr="00E02283">
        <w:rPr>
          <w:rPrChange w:id="500" w:author="Maxim" w:date="2015-01-19T19:19:00Z">
            <w:rPr>
              <w:noProof/>
              <w:color w:val="0563C1" w:themeColor="hyperlink"/>
              <w:highlight w:val="yellow"/>
              <w:u w:val="single"/>
            </w:rPr>
          </w:rPrChange>
        </w:rPr>
        <w:fldChar w:fldCharType="begin"/>
      </w:r>
      <w:r w:rsidRPr="00E02283">
        <w:rPr>
          <w:rPrChange w:id="501" w:author="Maxim" w:date="2015-01-19T19:19:00Z">
            <w:rPr>
              <w:color w:val="0563C1" w:themeColor="hyperlink"/>
              <w:highlight w:val="yellow"/>
              <w:u w:val="single"/>
            </w:rPr>
          </w:rPrChange>
        </w:rPr>
        <w:instrText xml:space="preserve"> SEQ Рис._ \* ARABIC </w:instrText>
      </w:r>
      <w:r w:rsidRPr="00E02283">
        <w:rPr>
          <w:rPrChange w:id="502" w:author="Maxim" w:date="2015-01-19T19:19:00Z">
            <w:rPr>
              <w:noProof/>
              <w:color w:val="0563C1" w:themeColor="hyperlink"/>
              <w:highlight w:val="yellow"/>
              <w:u w:val="single"/>
            </w:rPr>
          </w:rPrChange>
        </w:rPr>
        <w:fldChar w:fldCharType="end"/>
      </w:r>
      <w:bookmarkEnd w:id="498"/>
      <w:r w:rsidRPr="00E02283">
        <w:rPr>
          <w:rPrChange w:id="503" w:author="Maxim" w:date="2015-01-19T19:19:00Z">
            <w:rPr>
              <w:color w:val="0563C1" w:themeColor="hyperlink"/>
              <w:highlight w:val="yellow"/>
              <w:u w:val="single"/>
            </w:rPr>
          </w:rPrChange>
        </w:rPr>
        <w:t>. Сообщение об успешном оформлении заказа</w:t>
      </w:r>
    </w:p>
    <w:p w14:paraId="396F9929" w14:textId="77777777" w:rsidR="003F420A" w:rsidRPr="00112C93" w:rsidDel="00112C93" w:rsidRDefault="00E02283" w:rsidP="003F420A">
      <w:pPr>
        <w:pStyle w:val="3"/>
        <w:rPr>
          <w:del w:id="504" w:author="Maxim" w:date="2015-01-19T19:16:00Z"/>
          <w:rPrChange w:id="505" w:author="Maxim" w:date="2015-01-19T19:19:00Z">
            <w:rPr>
              <w:del w:id="506" w:author="Maxim" w:date="2015-01-19T19:16:00Z"/>
              <w:highlight w:val="yellow"/>
            </w:rPr>
          </w:rPrChange>
        </w:rPr>
      </w:pPr>
      <w:del w:id="507" w:author="Maxim" w:date="2015-01-19T19:16:00Z">
        <w:r w:rsidRPr="00E02283">
          <w:rPr>
            <w:b w:val="0"/>
            <w:rPrChange w:id="508" w:author="Maxim" w:date="2015-01-19T19:19:00Z">
              <w:rPr>
                <w:b w:val="0"/>
                <w:color w:val="0563C1" w:themeColor="hyperlink"/>
                <w:highlight w:val="yellow"/>
                <w:u w:val="single"/>
              </w:rPr>
            </w:rPrChange>
          </w:rPr>
          <w:delText>5.3.8 Просмотр заказов клиентом</w:delText>
        </w:r>
      </w:del>
    </w:p>
    <w:p w14:paraId="09539A8E" w14:textId="77777777" w:rsidR="003F420A" w:rsidRPr="00112C93" w:rsidDel="00112C93" w:rsidRDefault="00E02283" w:rsidP="003F420A">
      <w:pPr>
        <w:pStyle w:val="a3"/>
        <w:rPr>
          <w:del w:id="509" w:author="Maxim" w:date="2015-01-19T19:16:00Z"/>
          <w:rPrChange w:id="510" w:author="Maxim" w:date="2015-01-19T19:19:00Z">
            <w:rPr>
              <w:del w:id="511" w:author="Maxim" w:date="2015-01-19T19:16:00Z"/>
              <w:highlight w:val="yellow"/>
            </w:rPr>
          </w:rPrChange>
        </w:rPr>
      </w:pPr>
      <w:del w:id="512" w:author="Maxim" w:date="2015-01-19T19:16:00Z">
        <w:r w:rsidRPr="00E02283">
          <w:rPr>
            <w:rPrChange w:id="513" w:author="Maxim" w:date="2015-01-19T19:19:00Z">
              <w:rPr>
                <w:color w:val="0563C1" w:themeColor="hyperlink"/>
                <w:highlight w:val="yellow"/>
                <w:u w:val="single"/>
              </w:rPr>
            </w:rPrChange>
          </w:rPr>
          <w:delText>Клиент, используя номер телефона, указанный в заказе как контактный, может просмотреть статус своих заказов (</w:delText>
        </w:r>
        <w:r w:rsidRPr="00E02283" w:rsidDel="00112C93">
          <w:rPr>
            <w:rPrChange w:id="514" w:author="Maxim" w:date="2015-01-19T19:19:00Z">
              <w:rPr>
                <w:color w:val="0563C1" w:themeColor="hyperlink"/>
                <w:highlight w:val="yellow"/>
                <w:u w:val="single"/>
              </w:rPr>
            </w:rPrChange>
          </w:rPr>
          <w:fldChar w:fldCharType="begin"/>
        </w:r>
        <w:r w:rsidRPr="00E02283">
          <w:rPr>
            <w:rPrChange w:id="515" w:author="Maxim" w:date="2015-01-19T19:19:00Z">
              <w:rPr>
                <w:color w:val="0563C1" w:themeColor="hyperlink"/>
                <w:highlight w:val="yellow"/>
                <w:u w:val="single"/>
              </w:rPr>
            </w:rPrChange>
          </w:rPr>
          <w:delInstrText xml:space="preserve"> REF _Ref406961399 \h  \* MERGEFORMAT </w:delInstrText>
        </w:r>
        <w:r w:rsidRPr="00E02283" w:rsidDel="00112C93">
          <w:rPr>
            <w:rPrChange w:id="516" w:author="Maxim" w:date="2015-01-19T19:19:00Z">
              <w:rPr/>
            </w:rPrChange>
          </w:rPr>
        </w:r>
        <w:r w:rsidRPr="00E02283" w:rsidDel="00112C93">
          <w:rPr>
            <w:rPrChange w:id="517" w:author="Maxim" w:date="2015-01-19T19:19:00Z">
              <w:rPr>
                <w:color w:val="0563C1" w:themeColor="hyperlink"/>
                <w:highlight w:val="yellow"/>
                <w:u w:val="single"/>
              </w:rPr>
            </w:rPrChange>
          </w:rPr>
          <w:fldChar w:fldCharType="separate"/>
        </w:r>
        <w:r w:rsidRPr="00E02283">
          <w:rPr>
            <w:rPrChange w:id="518" w:author="Maxim" w:date="2015-01-19T19:19:00Z">
              <w:rPr>
                <w:color w:val="0563C1" w:themeColor="hyperlink"/>
                <w:highlight w:val="yellow"/>
                <w:u w:val="single"/>
              </w:rPr>
            </w:rPrChange>
          </w:rPr>
          <w:delText xml:space="preserve">Рис.  </w:delText>
        </w:r>
        <w:r w:rsidRPr="00E02283">
          <w:rPr>
            <w:noProof/>
            <w:rPrChange w:id="519" w:author="Maxim" w:date="2015-01-19T19:19:00Z">
              <w:rPr>
                <w:noProof/>
                <w:color w:val="0563C1" w:themeColor="hyperlink"/>
                <w:highlight w:val="yellow"/>
                <w:u w:val="single"/>
              </w:rPr>
            </w:rPrChange>
          </w:rPr>
          <w:delText>35</w:delText>
        </w:r>
        <w:r w:rsidRPr="00E02283" w:rsidDel="00112C93">
          <w:rPr>
            <w:rPrChange w:id="520" w:author="Maxim" w:date="2015-01-19T19:19:00Z">
              <w:rPr>
                <w:color w:val="0563C1" w:themeColor="hyperlink"/>
                <w:highlight w:val="yellow"/>
                <w:u w:val="single"/>
              </w:rPr>
            </w:rPrChange>
          </w:rPr>
          <w:fldChar w:fldCharType="end"/>
        </w:r>
        <w:r w:rsidRPr="00E02283">
          <w:rPr>
            <w:rPrChange w:id="521" w:author="Maxim" w:date="2015-01-19T19:19:00Z">
              <w:rPr>
                <w:color w:val="0563C1" w:themeColor="hyperlink"/>
                <w:highlight w:val="yellow"/>
                <w:u w:val="single"/>
              </w:rPr>
            </w:rPrChange>
          </w:rPr>
          <w:delText>).</w:delText>
        </w:r>
      </w:del>
    </w:p>
    <w:p w14:paraId="675CF933" w14:textId="77777777" w:rsidR="003F420A" w:rsidRPr="00112C93" w:rsidDel="00112C93" w:rsidRDefault="003A401F" w:rsidP="003F420A">
      <w:pPr>
        <w:pStyle w:val="a3"/>
        <w:keepNext/>
        <w:ind w:firstLine="0"/>
        <w:jc w:val="center"/>
        <w:rPr>
          <w:del w:id="522" w:author="Maxim" w:date="2015-01-19T19:16:00Z"/>
          <w:rPrChange w:id="523" w:author="Maxim" w:date="2015-01-19T19:19:00Z">
            <w:rPr>
              <w:del w:id="524" w:author="Maxim" w:date="2015-01-19T19:16:00Z"/>
              <w:highlight w:val="yellow"/>
            </w:rPr>
          </w:rPrChange>
        </w:rPr>
      </w:pPr>
      <w:del w:id="525" w:author="Maxim" w:date="2015-01-19T19:16:00Z">
        <w:r>
          <w:rPr>
            <w:noProof/>
            <w:lang w:eastAsia="ru-RU"/>
            <w:rPrChange w:id="526" w:author="Unknown">
              <w:rPr>
                <w:noProof/>
                <w:color w:val="0563C1" w:themeColor="hyperlink"/>
                <w:highlight w:val="yellow"/>
                <w:u w:val="single"/>
                <w:lang w:eastAsia="ru-RU"/>
              </w:rPr>
            </w:rPrChange>
          </w:rPr>
          <w:drawing>
            <wp:inline distT="0" distB="0" distL="0" distR="0" wp14:anchorId="4D7A22EF" wp14:editId="619B015D">
              <wp:extent cx="5940425" cy="2698750"/>
              <wp:effectExtent l="0" t="0" r="3175"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940425" cy="2698750"/>
                      </a:xfrm>
                      <a:prstGeom prst="rect">
                        <a:avLst/>
                      </a:prstGeom>
                    </pic:spPr>
                  </pic:pic>
                </a:graphicData>
              </a:graphic>
            </wp:inline>
          </w:drawing>
        </w:r>
      </w:del>
    </w:p>
    <w:p w14:paraId="74D0FB88" w14:textId="77777777" w:rsidR="003F420A" w:rsidRPr="00112C93" w:rsidDel="00112C93" w:rsidRDefault="00E02283" w:rsidP="003F420A">
      <w:pPr>
        <w:pStyle w:val="a5"/>
        <w:rPr>
          <w:del w:id="527" w:author="Maxim" w:date="2015-01-19T19:16:00Z"/>
          <w:rPrChange w:id="528" w:author="Maxim" w:date="2015-01-19T19:19:00Z">
            <w:rPr>
              <w:del w:id="529" w:author="Maxim" w:date="2015-01-19T19:16:00Z"/>
              <w:highlight w:val="yellow"/>
            </w:rPr>
          </w:rPrChange>
        </w:rPr>
      </w:pPr>
      <w:bookmarkStart w:id="530" w:name="_Ref406961399"/>
      <w:del w:id="531" w:author="Maxim" w:date="2015-01-19T19:16:00Z">
        <w:r w:rsidRPr="00E02283">
          <w:rPr>
            <w:iCs w:val="0"/>
            <w:rPrChange w:id="532" w:author="Maxim" w:date="2015-01-19T19:19:00Z">
              <w:rPr>
                <w:iCs w:val="0"/>
                <w:color w:val="0563C1" w:themeColor="hyperlink"/>
                <w:highlight w:val="yellow"/>
                <w:u w:val="single"/>
              </w:rPr>
            </w:rPrChange>
          </w:rPr>
          <w:delText xml:space="preserve">Рис.  </w:delText>
        </w:r>
        <w:r w:rsidRPr="00E02283" w:rsidDel="00112C93">
          <w:rPr>
            <w:iCs w:val="0"/>
            <w:rPrChange w:id="533" w:author="Maxim" w:date="2015-01-19T19:19:00Z">
              <w:rPr>
                <w:iCs w:val="0"/>
                <w:noProof/>
                <w:color w:val="0563C1" w:themeColor="hyperlink"/>
                <w:highlight w:val="yellow"/>
                <w:u w:val="single"/>
              </w:rPr>
            </w:rPrChange>
          </w:rPr>
          <w:fldChar w:fldCharType="begin"/>
        </w:r>
        <w:r w:rsidRPr="00E02283">
          <w:rPr>
            <w:iCs w:val="0"/>
            <w:rPrChange w:id="534" w:author="Maxim" w:date="2015-01-19T19:19:00Z">
              <w:rPr>
                <w:iCs w:val="0"/>
                <w:color w:val="0563C1" w:themeColor="hyperlink"/>
                <w:highlight w:val="yellow"/>
                <w:u w:val="single"/>
              </w:rPr>
            </w:rPrChange>
          </w:rPr>
          <w:delInstrText xml:space="preserve"> SEQ Рис._ \* ARABIC </w:delInstrText>
        </w:r>
        <w:r w:rsidRPr="00E02283" w:rsidDel="00112C93">
          <w:rPr>
            <w:iCs w:val="0"/>
            <w:rPrChange w:id="535" w:author="Maxim" w:date="2015-01-19T19:19:00Z">
              <w:rPr>
                <w:iCs w:val="0"/>
                <w:noProof/>
                <w:color w:val="0563C1" w:themeColor="hyperlink"/>
                <w:highlight w:val="yellow"/>
                <w:u w:val="single"/>
              </w:rPr>
            </w:rPrChange>
          </w:rPr>
          <w:fldChar w:fldCharType="separate"/>
        </w:r>
        <w:r w:rsidRPr="00E02283">
          <w:rPr>
            <w:iCs w:val="0"/>
            <w:noProof/>
            <w:rPrChange w:id="536" w:author="Maxim" w:date="2015-01-19T19:19:00Z">
              <w:rPr>
                <w:iCs w:val="0"/>
                <w:noProof/>
                <w:color w:val="0563C1" w:themeColor="hyperlink"/>
                <w:highlight w:val="yellow"/>
                <w:u w:val="single"/>
              </w:rPr>
            </w:rPrChange>
          </w:rPr>
          <w:delText>35</w:delText>
        </w:r>
        <w:r w:rsidRPr="00E02283" w:rsidDel="00112C93">
          <w:rPr>
            <w:iCs w:val="0"/>
            <w:noProof/>
            <w:rPrChange w:id="537" w:author="Maxim" w:date="2015-01-19T19:19:00Z">
              <w:rPr>
                <w:iCs w:val="0"/>
                <w:noProof/>
                <w:color w:val="0563C1" w:themeColor="hyperlink"/>
                <w:highlight w:val="yellow"/>
                <w:u w:val="single"/>
              </w:rPr>
            </w:rPrChange>
          </w:rPr>
          <w:fldChar w:fldCharType="end"/>
        </w:r>
        <w:bookmarkEnd w:id="530"/>
        <w:r w:rsidRPr="00E02283">
          <w:rPr>
            <w:iCs w:val="0"/>
            <w:rPrChange w:id="538" w:author="Maxim" w:date="2015-01-19T19:19:00Z">
              <w:rPr>
                <w:iCs w:val="0"/>
                <w:color w:val="0563C1" w:themeColor="hyperlink"/>
                <w:highlight w:val="yellow"/>
                <w:u w:val="single"/>
              </w:rPr>
            </w:rPrChange>
          </w:rPr>
          <w:delText>. Просмотр заказов клиентом</w:delText>
        </w:r>
      </w:del>
    </w:p>
    <w:p w14:paraId="104E80BA" w14:textId="77777777" w:rsidR="003F420A" w:rsidRPr="00112C93" w:rsidRDefault="00E02283" w:rsidP="00164028">
      <w:pPr>
        <w:pStyle w:val="2"/>
        <w:rPr>
          <w:rPrChange w:id="539" w:author="Maxim" w:date="2015-01-19T19:19:00Z">
            <w:rPr>
              <w:highlight w:val="yellow"/>
            </w:rPr>
          </w:rPrChange>
        </w:rPr>
      </w:pPr>
      <w:bookmarkStart w:id="540" w:name="_Toc409631562"/>
      <w:r w:rsidRPr="00E02283">
        <w:rPr>
          <w:rPrChange w:id="541" w:author="Maxim" w:date="2015-01-19T19:19:00Z">
            <w:rPr>
              <w:color w:val="0563C1" w:themeColor="hyperlink"/>
              <w:highlight w:val="yellow"/>
              <w:u w:val="single"/>
            </w:rPr>
          </w:rPrChange>
        </w:rPr>
        <w:t>5.4 Сообщения программы</w:t>
      </w:r>
      <w:bookmarkEnd w:id="540"/>
    </w:p>
    <w:p w14:paraId="2EAD1DD6" w14:textId="77777777" w:rsidR="00164028" w:rsidRPr="00112C93" w:rsidRDefault="00E02283" w:rsidP="00164028">
      <w:pPr>
        <w:pStyle w:val="a3"/>
        <w:rPr>
          <w:rPrChange w:id="542" w:author="Maxim" w:date="2015-01-19T19:19:00Z">
            <w:rPr>
              <w:highlight w:val="yellow"/>
            </w:rPr>
          </w:rPrChange>
        </w:rPr>
      </w:pPr>
      <w:r w:rsidRPr="00E02283">
        <w:rPr>
          <w:rPrChange w:id="543" w:author="Maxim" w:date="2015-01-19T19:19:00Z">
            <w:rPr>
              <w:color w:val="0563C1" w:themeColor="hyperlink"/>
              <w:highlight w:val="yellow"/>
              <w:u w:val="single"/>
            </w:rPr>
          </w:rPrChange>
        </w:rPr>
        <w:t>При выполнении различных операций на сайте, могут возникать сообщения обозначающие неверные действия пользователя. Некоторые поля являются обязательными или на них стоят иные ограничения, и, при не заполнении этих полей или вводе некорректных данных, пользователь получает соответствующие уведомление.</w:t>
      </w:r>
    </w:p>
    <w:p w14:paraId="425E7269" w14:textId="77777777" w:rsidR="00164028" w:rsidRPr="00112C93" w:rsidRDefault="00E02283" w:rsidP="00164028">
      <w:pPr>
        <w:pStyle w:val="a3"/>
        <w:rPr>
          <w:rPrChange w:id="544" w:author="Maxim" w:date="2015-01-19T19:19:00Z">
            <w:rPr>
              <w:highlight w:val="yellow"/>
            </w:rPr>
          </w:rPrChange>
        </w:rPr>
      </w:pPr>
      <w:r w:rsidRPr="00E02283">
        <w:rPr>
          <w:rPrChange w:id="545" w:author="Maxim" w:date="2015-01-19T19:19:00Z">
            <w:rPr>
              <w:color w:val="0563C1" w:themeColor="hyperlink"/>
              <w:highlight w:val="yellow"/>
              <w:u w:val="single"/>
            </w:rPr>
          </w:rPrChange>
        </w:rPr>
        <w:t>Так, например, если поля Логин или Пароль пусты, а работник заведения пытается авторизоваться, то система выдаст предупреждение (</w:t>
      </w:r>
      <w:r w:rsidRPr="00E02283">
        <w:rPr>
          <w:rPrChange w:id="546" w:author="Maxim" w:date="2015-01-19T19:19:00Z">
            <w:rPr>
              <w:color w:val="0563C1" w:themeColor="hyperlink"/>
              <w:highlight w:val="yellow"/>
              <w:u w:val="single"/>
            </w:rPr>
          </w:rPrChange>
        </w:rPr>
        <w:fldChar w:fldCharType="begin"/>
      </w:r>
      <w:r w:rsidRPr="00E02283">
        <w:rPr>
          <w:rPrChange w:id="547" w:author="Maxim" w:date="2015-01-19T19:19:00Z">
            <w:rPr>
              <w:color w:val="0563C1" w:themeColor="hyperlink"/>
              <w:highlight w:val="yellow"/>
              <w:u w:val="single"/>
            </w:rPr>
          </w:rPrChange>
        </w:rPr>
        <w:instrText xml:space="preserve"> REF _Ref406961623 \h  \* MERGEFORMAT </w:instrText>
      </w:r>
      <w:r w:rsidRPr="00E02283">
        <w:rPr>
          <w:rPrChange w:id="548" w:author="Maxim" w:date="2015-01-19T19:19:00Z">
            <w:rPr/>
          </w:rPrChange>
        </w:rPr>
      </w:r>
      <w:r w:rsidRPr="00E02283">
        <w:rPr>
          <w:rPrChange w:id="549" w:author="Maxim" w:date="2015-01-19T19:19:00Z">
            <w:rPr>
              <w:color w:val="0563C1" w:themeColor="hyperlink"/>
              <w:highlight w:val="yellow"/>
              <w:u w:val="single"/>
            </w:rPr>
          </w:rPrChange>
        </w:rPr>
        <w:fldChar w:fldCharType="separate"/>
      </w:r>
      <w:r w:rsidRPr="00E02283">
        <w:rPr>
          <w:rPrChange w:id="550" w:author="Maxim" w:date="2015-01-19T19:19:00Z">
            <w:rPr>
              <w:color w:val="0563C1" w:themeColor="hyperlink"/>
              <w:highlight w:val="yellow"/>
              <w:u w:val="single"/>
            </w:rPr>
          </w:rPrChange>
        </w:rPr>
        <w:t xml:space="preserve">Рис.  </w:t>
      </w:r>
      <w:r w:rsidRPr="00E02283">
        <w:rPr>
          <w:noProof/>
          <w:rPrChange w:id="551" w:author="Maxim" w:date="2015-01-19T19:19:00Z">
            <w:rPr>
              <w:noProof/>
              <w:color w:val="0563C1" w:themeColor="hyperlink"/>
              <w:highlight w:val="yellow"/>
              <w:u w:val="single"/>
            </w:rPr>
          </w:rPrChange>
        </w:rPr>
        <w:t>36</w:t>
      </w:r>
      <w:r w:rsidRPr="00E02283">
        <w:rPr>
          <w:rPrChange w:id="552" w:author="Maxim" w:date="2015-01-19T19:19:00Z">
            <w:rPr>
              <w:color w:val="0563C1" w:themeColor="hyperlink"/>
              <w:highlight w:val="yellow"/>
              <w:u w:val="single"/>
            </w:rPr>
          </w:rPrChange>
        </w:rPr>
        <w:fldChar w:fldCharType="end"/>
      </w:r>
      <w:r w:rsidRPr="00E02283">
        <w:rPr>
          <w:rPrChange w:id="553" w:author="Maxim" w:date="2015-01-19T19:19:00Z">
            <w:rPr>
              <w:color w:val="0563C1" w:themeColor="hyperlink"/>
              <w:highlight w:val="yellow"/>
              <w:u w:val="single"/>
            </w:rPr>
          </w:rPrChange>
        </w:rPr>
        <w:t>).</w:t>
      </w:r>
    </w:p>
    <w:p w14:paraId="3C57ED8D" w14:textId="77777777" w:rsidR="00164028" w:rsidRPr="00112C93" w:rsidRDefault="003A401F" w:rsidP="00164028">
      <w:pPr>
        <w:pStyle w:val="a3"/>
        <w:keepNext/>
        <w:ind w:firstLine="0"/>
        <w:jc w:val="center"/>
        <w:rPr>
          <w:rPrChange w:id="554" w:author="Maxim" w:date="2015-01-19T19:19:00Z">
            <w:rPr>
              <w:highlight w:val="yellow"/>
            </w:rPr>
          </w:rPrChange>
        </w:rPr>
      </w:pPr>
      <w:r>
        <w:rPr>
          <w:noProof/>
          <w:lang w:eastAsia="ru-RU"/>
          <w:rPrChange w:id="555" w:author="Unknown">
            <w:rPr>
              <w:noProof/>
              <w:color w:val="0563C1" w:themeColor="hyperlink"/>
              <w:highlight w:val="yellow"/>
              <w:u w:val="single"/>
              <w:lang w:eastAsia="ru-RU"/>
            </w:rPr>
          </w:rPrChange>
        </w:rPr>
        <w:drawing>
          <wp:inline distT="0" distB="0" distL="0" distR="0" wp14:anchorId="12904520" wp14:editId="43B88529">
            <wp:extent cx="2991494" cy="1425039"/>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2999285" cy="1428750"/>
                    </a:xfrm>
                    <a:prstGeom prst="rect">
                      <a:avLst/>
                    </a:prstGeom>
                  </pic:spPr>
                </pic:pic>
              </a:graphicData>
            </a:graphic>
          </wp:inline>
        </w:drawing>
      </w:r>
    </w:p>
    <w:p w14:paraId="14411809" w14:textId="77777777" w:rsidR="00164028" w:rsidRPr="00112C93" w:rsidRDefault="00E02283" w:rsidP="00164028">
      <w:pPr>
        <w:pStyle w:val="a5"/>
        <w:rPr>
          <w:rPrChange w:id="556" w:author="Maxim" w:date="2015-01-19T19:19:00Z">
            <w:rPr>
              <w:highlight w:val="yellow"/>
            </w:rPr>
          </w:rPrChange>
        </w:rPr>
      </w:pPr>
      <w:bookmarkStart w:id="557" w:name="_Ref406961623"/>
      <w:r w:rsidRPr="00E02283">
        <w:rPr>
          <w:rPrChange w:id="558" w:author="Maxim" w:date="2015-01-19T19:19:00Z">
            <w:rPr>
              <w:color w:val="0563C1" w:themeColor="hyperlink"/>
              <w:highlight w:val="yellow"/>
              <w:u w:val="single"/>
            </w:rPr>
          </w:rPrChange>
        </w:rPr>
        <w:t xml:space="preserve">Рис.  </w:t>
      </w:r>
      <w:bookmarkEnd w:id="557"/>
      <w:r w:rsidR="00C07957">
        <w:t>23</w:t>
      </w:r>
      <w:r w:rsidRPr="00E02283">
        <w:rPr>
          <w:rPrChange w:id="559" w:author="Maxim" w:date="2015-01-19T19:19:00Z">
            <w:rPr>
              <w:color w:val="0563C1" w:themeColor="hyperlink"/>
              <w:highlight w:val="yellow"/>
              <w:u w:val="single"/>
            </w:rPr>
          </w:rPrChange>
        </w:rPr>
        <w:t>. Предупреждение о пустом поле</w:t>
      </w:r>
    </w:p>
    <w:p w14:paraId="2043D4A2" w14:textId="77777777" w:rsidR="00164028" w:rsidRPr="00112C93" w:rsidRDefault="00E02283" w:rsidP="00164028">
      <w:pPr>
        <w:pStyle w:val="a3"/>
        <w:rPr>
          <w:bCs/>
          <w:color w:val="000000" w:themeColor="text1"/>
          <w:szCs w:val="28"/>
          <w:shd w:val="clear" w:color="auto" w:fill="FFFFFF"/>
          <w:rPrChange w:id="560" w:author="Maxim" w:date="2015-01-19T19:19:00Z">
            <w:rPr>
              <w:bCs/>
              <w:color w:val="000000" w:themeColor="text1"/>
              <w:szCs w:val="28"/>
              <w:highlight w:val="yellow"/>
              <w:shd w:val="clear" w:color="auto" w:fill="FFFFFF"/>
            </w:rPr>
          </w:rPrChange>
        </w:rPr>
      </w:pPr>
      <w:r w:rsidRPr="00E02283">
        <w:rPr>
          <w:color w:val="000000" w:themeColor="text1"/>
          <w:szCs w:val="28"/>
          <w:rPrChange w:id="561" w:author="Maxim" w:date="2015-01-19T19:19:00Z">
            <w:rPr>
              <w:color w:val="000000" w:themeColor="text1"/>
              <w:szCs w:val="28"/>
              <w:highlight w:val="yellow"/>
              <w:u w:val="single"/>
            </w:rPr>
          </w:rPrChange>
        </w:rPr>
        <w:t>Е</w:t>
      </w:r>
      <w:r w:rsidRPr="00E02283">
        <w:rPr>
          <w:bCs/>
          <w:color w:val="000000" w:themeColor="text1"/>
          <w:szCs w:val="28"/>
          <w:shd w:val="clear" w:color="auto" w:fill="FFFFFF"/>
          <w:rPrChange w:id="562" w:author="Maxim" w:date="2015-01-19T19:19:00Z">
            <w:rPr>
              <w:bCs/>
              <w:color w:val="000000" w:themeColor="text1"/>
              <w:szCs w:val="28"/>
              <w:highlight w:val="yellow"/>
              <w:u w:val="single"/>
              <w:shd w:val="clear" w:color="auto" w:fill="FFFFFF"/>
            </w:rPr>
          </w:rPrChange>
        </w:rPr>
        <w:t>сли комбинация Логин-Пароль была указана неверно, на странице появится оповещение об этом (</w:t>
      </w:r>
      <w:r w:rsidRPr="00E02283">
        <w:rPr>
          <w:bCs/>
          <w:color w:val="000000" w:themeColor="text1"/>
          <w:szCs w:val="28"/>
          <w:shd w:val="clear" w:color="auto" w:fill="FFFFFF"/>
          <w:rPrChange w:id="563" w:author="Maxim" w:date="2015-01-19T19:19:00Z">
            <w:rPr>
              <w:bCs/>
              <w:color w:val="000000" w:themeColor="text1"/>
              <w:szCs w:val="28"/>
              <w:highlight w:val="yellow"/>
              <w:u w:val="single"/>
              <w:shd w:val="clear" w:color="auto" w:fill="FFFFFF"/>
            </w:rPr>
          </w:rPrChange>
        </w:rPr>
        <w:fldChar w:fldCharType="begin"/>
      </w:r>
      <w:r w:rsidRPr="00E02283">
        <w:rPr>
          <w:bCs/>
          <w:color w:val="000000" w:themeColor="text1"/>
          <w:szCs w:val="28"/>
          <w:shd w:val="clear" w:color="auto" w:fill="FFFFFF"/>
          <w:rPrChange w:id="564" w:author="Maxim" w:date="2015-01-19T19:19:00Z">
            <w:rPr>
              <w:bCs/>
              <w:color w:val="000000" w:themeColor="text1"/>
              <w:szCs w:val="28"/>
              <w:highlight w:val="yellow"/>
              <w:u w:val="single"/>
              <w:shd w:val="clear" w:color="auto" w:fill="FFFFFF"/>
            </w:rPr>
          </w:rPrChange>
        </w:rPr>
        <w:instrText xml:space="preserve"> REF _Ref406961674 \h  \* MERGEFORMAT </w:instrText>
      </w:r>
      <w:r w:rsidRPr="00E02283">
        <w:rPr>
          <w:bCs/>
          <w:color w:val="000000" w:themeColor="text1"/>
          <w:szCs w:val="28"/>
          <w:shd w:val="clear" w:color="auto" w:fill="FFFFFF"/>
          <w:rPrChange w:id="565" w:author="Maxim" w:date="2015-01-19T19:19:00Z">
            <w:rPr>
              <w:bCs/>
              <w:color w:val="000000" w:themeColor="text1"/>
              <w:szCs w:val="28"/>
              <w:shd w:val="clear" w:color="auto" w:fill="FFFFFF"/>
            </w:rPr>
          </w:rPrChange>
        </w:rPr>
      </w:r>
      <w:r w:rsidRPr="00E02283">
        <w:rPr>
          <w:bCs/>
          <w:color w:val="000000" w:themeColor="text1"/>
          <w:szCs w:val="28"/>
          <w:shd w:val="clear" w:color="auto" w:fill="FFFFFF"/>
          <w:rPrChange w:id="566" w:author="Maxim" w:date="2015-01-19T19:19:00Z">
            <w:rPr>
              <w:bCs/>
              <w:color w:val="000000" w:themeColor="text1"/>
              <w:szCs w:val="28"/>
              <w:highlight w:val="yellow"/>
              <w:u w:val="single"/>
              <w:shd w:val="clear" w:color="auto" w:fill="FFFFFF"/>
            </w:rPr>
          </w:rPrChange>
        </w:rPr>
        <w:fldChar w:fldCharType="separate"/>
      </w:r>
      <w:r w:rsidRPr="00E02283">
        <w:rPr>
          <w:rPrChange w:id="567" w:author="Maxim" w:date="2015-01-19T19:19:00Z">
            <w:rPr>
              <w:color w:val="0563C1" w:themeColor="hyperlink"/>
              <w:highlight w:val="yellow"/>
              <w:u w:val="single"/>
            </w:rPr>
          </w:rPrChange>
        </w:rPr>
        <w:t xml:space="preserve">Рис.  </w:t>
      </w:r>
      <w:r w:rsidRPr="00E02283">
        <w:rPr>
          <w:noProof/>
          <w:rPrChange w:id="568" w:author="Maxim" w:date="2015-01-19T19:19:00Z">
            <w:rPr>
              <w:noProof/>
              <w:color w:val="0563C1" w:themeColor="hyperlink"/>
              <w:highlight w:val="yellow"/>
              <w:u w:val="single"/>
            </w:rPr>
          </w:rPrChange>
        </w:rPr>
        <w:t>37</w:t>
      </w:r>
      <w:r w:rsidRPr="00E02283">
        <w:rPr>
          <w:bCs/>
          <w:color w:val="000000" w:themeColor="text1"/>
          <w:szCs w:val="28"/>
          <w:shd w:val="clear" w:color="auto" w:fill="FFFFFF"/>
          <w:rPrChange w:id="569" w:author="Maxim" w:date="2015-01-19T19:19:00Z">
            <w:rPr>
              <w:bCs/>
              <w:color w:val="000000" w:themeColor="text1"/>
              <w:szCs w:val="28"/>
              <w:highlight w:val="yellow"/>
              <w:u w:val="single"/>
              <w:shd w:val="clear" w:color="auto" w:fill="FFFFFF"/>
            </w:rPr>
          </w:rPrChange>
        </w:rPr>
        <w:fldChar w:fldCharType="end"/>
      </w:r>
      <w:r w:rsidRPr="00E02283">
        <w:rPr>
          <w:bCs/>
          <w:color w:val="000000" w:themeColor="text1"/>
          <w:szCs w:val="28"/>
          <w:shd w:val="clear" w:color="auto" w:fill="FFFFFF"/>
          <w:rPrChange w:id="570" w:author="Maxim" w:date="2015-01-19T19:19:00Z">
            <w:rPr>
              <w:bCs/>
              <w:color w:val="000000" w:themeColor="text1"/>
              <w:szCs w:val="28"/>
              <w:highlight w:val="yellow"/>
              <w:u w:val="single"/>
              <w:shd w:val="clear" w:color="auto" w:fill="FFFFFF"/>
            </w:rPr>
          </w:rPrChange>
        </w:rPr>
        <w:t>).</w:t>
      </w:r>
    </w:p>
    <w:p w14:paraId="654109A4" w14:textId="77777777" w:rsidR="00164028" w:rsidRPr="00112C93" w:rsidRDefault="003A401F" w:rsidP="00164028">
      <w:pPr>
        <w:pStyle w:val="a3"/>
        <w:keepNext/>
        <w:ind w:firstLine="0"/>
        <w:jc w:val="center"/>
        <w:rPr>
          <w:rPrChange w:id="571" w:author="Maxim" w:date="2015-01-19T19:19:00Z">
            <w:rPr>
              <w:highlight w:val="yellow"/>
            </w:rPr>
          </w:rPrChange>
        </w:rPr>
      </w:pPr>
      <w:r>
        <w:rPr>
          <w:noProof/>
          <w:lang w:eastAsia="ru-RU"/>
          <w:rPrChange w:id="572" w:author="Unknown">
            <w:rPr>
              <w:noProof/>
              <w:color w:val="0563C1" w:themeColor="hyperlink"/>
              <w:highlight w:val="yellow"/>
              <w:u w:val="single"/>
              <w:lang w:eastAsia="ru-RU"/>
            </w:rPr>
          </w:rPrChange>
        </w:rPr>
        <w:lastRenderedPageBreak/>
        <w:drawing>
          <wp:inline distT="0" distB="0" distL="0" distR="0" wp14:anchorId="18D95A00" wp14:editId="655E7F40">
            <wp:extent cx="4999508" cy="855023"/>
            <wp:effectExtent l="0" t="0" r="0" b="254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009553" cy="856741"/>
                    </a:xfrm>
                    <a:prstGeom prst="rect">
                      <a:avLst/>
                    </a:prstGeom>
                  </pic:spPr>
                </pic:pic>
              </a:graphicData>
            </a:graphic>
          </wp:inline>
        </w:drawing>
      </w:r>
    </w:p>
    <w:p w14:paraId="0B1BBAAA" w14:textId="77777777" w:rsidR="00164028" w:rsidRPr="00112C93" w:rsidRDefault="00E02283" w:rsidP="00164028">
      <w:pPr>
        <w:pStyle w:val="a5"/>
        <w:rPr>
          <w:rPrChange w:id="573" w:author="Maxim" w:date="2015-01-19T19:19:00Z">
            <w:rPr>
              <w:highlight w:val="yellow"/>
            </w:rPr>
          </w:rPrChange>
        </w:rPr>
      </w:pPr>
      <w:bookmarkStart w:id="574" w:name="_Ref406961674"/>
      <w:r w:rsidRPr="00E02283">
        <w:rPr>
          <w:rPrChange w:id="575" w:author="Maxim" w:date="2015-01-19T19:19:00Z">
            <w:rPr>
              <w:color w:val="0563C1" w:themeColor="hyperlink"/>
              <w:highlight w:val="yellow"/>
              <w:u w:val="single"/>
            </w:rPr>
          </w:rPrChange>
        </w:rPr>
        <w:t xml:space="preserve">Рис.  </w:t>
      </w:r>
      <w:r w:rsidRPr="00E02283">
        <w:rPr>
          <w:rPrChange w:id="576" w:author="Maxim" w:date="2015-01-19T19:19:00Z">
            <w:rPr>
              <w:noProof/>
              <w:color w:val="0563C1" w:themeColor="hyperlink"/>
              <w:highlight w:val="yellow"/>
              <w:u w:val="single"/>
            </w:rPr>
          </w:rPrChange>
        </w:rPr>
        <w:fldChar w:fldCharType="begin"/>
      </w:r>
      <w:r w:rsidRPr="00E02283">
        <w:rPr>
          <w:rPrChange w:id="577" w:author="Maxim" w:date="2015-01-19T19:19:00Z">
            <w:rPr>
              <w:color w:val="0563C1" w:themeColor="hyperlink"/>
              <w:highlight w:val="yellow"/>
              <w:u w:val="single"/>
            </w:rPr>
          </w:rPrChange>
        </w:rPr>
        <w:instrText xml:space="preserve"> SEQ Рис._ \* ARABIC </w:instrText>
      </w:r>
      <w:r w:rsidRPr="00E02283">
        <w:rPr>
          <w:rPrChange w:id="578" w:author="Maxim" w:date="2015-01-19T19:19:00Z">
            <w:rPr>
              <w:noProof/>
              <w:color w:val="0563C1" w:themeColor="hyperlink"/>
              <w:highlight w:val="yellow"/>
              <w:u w:val="single"/>
            </w:rPr>
          </w:rPrChange>
        </w:rPr>
        <w:fldChar w:fldCharType="separate"/>
      </w:r>
      <w:r w:rsidR="00C07957">
        <w:rPr>
          <w:noProof/>
        </w:rPr>
        <w:t>24</w:t>
      </w:r>
      <w:r w:rsidRPr="00E02283">
        <w:rPr>
          <w:noProof/>
          <w:rPrChange w:id="579" w:author="Maxim" w:date="2015-01-19T19:19:00Z">
            <w:rPr>
              <w:noProof/>
              <w:color w:val="0563C1" w:themeColor="hyperlink"/>
              <w:highlight w:val="yellow"/>
              <w:u w:val="single"/>
            </w:rPr>
          </w:rPrChange>
        </w:rPr>
        <w:fldChar w:fldCharType="end"/>
      </w:r>
      <w:bookmarkEnd w:id="574"/>
      <w:r w:rsidRPr="00E02283">
        <w:rPr>
          <w:rPrChange w:id="580" w:author="Maxim" w:date="2015-01-19T19:19:00Z">
            <w:rPr>
              <w:color w:val="0563C1" w:themeColor="hyperlink"/>
              <w:highlight w:val="yellow"/>
              <w:u w:val="single"/>
            </w:rPr>
          </w:rPrChange>
        </w:rPr>
        <w:t>. Оповещение о неверной комбинации Логин-Пароль</w:t>
      </w:r>
    </w:p>
    <w:p w14:paraId="41D4B651" w14:textId="77777777" w:rsidR="0040075D" w:rsidRPr="00112C93" w:rsidRDefault="00E02283" w:rsidP="0040075D">
      <w:pPr>
        <w:pStyle w:val="a3"/>
        <w:rPr>
          <w:rPrChange w:id="581" w:author="Maxim" w:date="2015-01-19T19:19:00Z">
            <w:rPr>
              <w:highlight w:val="yellow"/>
            </w:rPr>
          </w:rPrChange>
        </w:rPr>
      </w:pPr>
      <w:r w:rsidRPr="00E02283">
        <w:rPr>
          <w:rPrChange w:id="582" w:author="Maxim" w:date="2015-01-19T19:19:00Z">
            <w:rPr>
              <w:color w:val="0563C1" w:themeColor="hyperlink"/>
              <w:highlight w:val="yellow"/>
              <w:u w:val="single"/>
            </w:rPr>
          </w:rPrChange>
        </w:rPr>
        <w:t>Если при оформлении заказа одно или несколько обязательных полей были не заполнены, клиент получит уведомление об этом напротив некорректно заполненного поля (</w:t>
      </w:r>
      <w:r w:rsidRPr="00E02283">
        <w:rPr>
          <w:rPrChange w:id="583" w:author="Maxim" w:date="2015-01-19T19:19:00Z">
            <w:rPr>
              <w:color w:val="0563C1" w:themeColor="hyperlink"/>
              <w:highlight w:val="yellow"/>
              <w:u w:val="single"/>
            </w:rPr>
          </w:rPrChange>
        </w:rPr>
        <w:fldChar w:fldCharType="begin"/>
      </w:r>
      <w:r w:rsidRPr="00E02283">
        <w:rPr>
          <w:rPrChange w:id="584" w:author="Maxim" w:date="2015-01-19T19:19:00Z">
            <w:rPr>
              <w:color w:val="0563C1" w:themeColor="hyperlink"/>
              <w:highlight w:val="yellow"/>
              <w:u w:val="single"/>
            </w:rPr>
          </w:rPrChange>
        </w:rPr>
        <w:instrText xml:space="preserve"> REF _Ref406961870 \h  \* MERGEFORMAT </w:instrText>
      </w:r>
      <w:r w:rsidRPr="00E02283">
        <w:rPr>
          <w:rPrChange w:id="585" w:author="Maxim" w:date="2015-01-19T19:19:00Z">
            <w:rPr/>
          </w:rPrChange>
        </w:rPr>
      </w:r>
      <w:r w:rsidRPr="00E02283">
        <w:rPr>
          <w:rPrChange w:id="586" w:author="Maxim" w:date="2015-01-19T19:19:00Z">
            <w:rPr>
              <w:color w:val="0563C1" w:themeColor="hyperlink"/>
              <w:highlight w:val="yellow"/>
              <w:u w:val="single"/>
            </w:rPr>
          </w:rPrChange>
        </w:rPr>
        <w:fldChar w:fldCharType="separate"/>
      </w:r>
      <w:r w:rsidRPr="00E02283">
        <w:rPr>
          <w:rPrChange w:id="587" w:author="Maxim" w:date="2015-01-19T19:19:00Z">
            <w:rPr>
              <w:color w:val="0563C1" w:themeColor="hyperlink"/>
              <w:highlight w:val="yellow"/>
              <w:u w:val="single"/>
            </w:rPr>
          </w:rPrChange>
        </w:rPr>
        <w:t xml:space="preserve">Рис.  </w:t>
      </w:r>
      <w:r w:rsidR="001106B0">
        <w:rPr>
          <w:noProof/>
        </w:rPr>
        <w:t>25</w:t>
      </w:r>
      <w:r w:rsidRPr="00E02283">
        <w:rPr>
          <w:rPrChange w:id="588" w:author="Maxim" w:date="2015-01-19T19:19:00Z">
            <w:rPr>
              <w:color w:val="0563C1" w:themeColor="hyperlink"/>
              <w:highlight w:val="yellow"/>
              <w:u w:val="single"/>
            </w:rPr>
          </w:rPrChange>
        </w:rPr>
        <w:fldChar w:fldCharType="end"/>
      </w:r>
      <w:r w:rsidRPr="00E02283">
        <w:rPr>
          <w:rPrChange w:id="589" w:author="Maxim" w:date="2015-01-19T19:19:00Z">
            <w:rPr>
              <w:color w:val="0563C1" w:themeColor="hyperlink"/>
              <w:highlight w:val="yellow"/>
              <w:u w:val="single"/>
            </w:rPr>
          </w:rPrChange>
        </w:rPr>
        <w:t>).</w:t>
      </w:r>
    </w:p>
    <w:p w14:paraId="186321DC" w14:textId="77777777" w:rsidR="0040075D" w:rsidRPr="00112C93" w:rsidRDefault="003A401F" w:rsidP="0040075D">
      <w:pPr>
        <w:pStyle w:val="a3"/>
        <w:keepNext/>
        <w:ind w:firstLine="0"/>
        <w:jc w:val="center"/>
        <w:rPr>
          <w:rPrChange w:id="590" w:author="Maxim" w:date="2015-01-19T19:19:00Z">
            <w:rPr>
              <w:highlight w:val="yellow"/>
            </w:rPr>
          </w:rPrChange>
        </w:rPr>
      </w:pPr>
      <w:r>
        <w:rPr>
          <w:noProof/>
          <w:lang w:eastAsia="ru-RU"/>
          <w:rPrChange w:id="591" w:author="Unknown">
            <w:rPr>
              <w:noProof/>
              <w:color w:val="0563C1" w:themeColor="hyperlink"/>
              <w:highlight w:val="yellow"/>
              <w:u w:val="single"/>
              <w:lang w:eastAsia="ru-RU"/>
            </w:rPr>
          </w:rPrChange>
        </w:rPr>
        <w:drawing>
          <wp:inline distT="0" distB="0" distL="0" distR="0" wp14:anchorId="75449E80" wp14:editId="6481960D">
            <wp:extent cx="5457825" cy="53340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5457825" cy="533400"/>
                    </a:xfrm>
                    <a:prstGeom prst="rect">
                      <a:avLst/>
                    </a:prstGeom>
                  </pic:spPr>
                </pic:pic>
              </a:graphicData>
            </a:graphic>
          </wp:inline>
        </w:drawing>
      </w:r>
    </w:p>
    <w:p w14:paraId="2E16C5FF" w14:textId="77777777" w:rsidR="0040075D" w:rsidRDefault="00E02283" w:rsidP="0040075D">
      <w:pPr>
        <w:pStyle w:val="a5"/>
      </w:pPr>
      <w:bookmarkStart w:id="592" w:name="_Ref406961870"/>
      <w:r w:rsidRPr="00E02283">
        <w:rPr>
          <w:rPrChange w:id="593" w:author="Maxim" w:date="2015-01-19T19:19:00Z">
            <w:rPr>
              <w:color w:val="0563C1" w:themeColor="hyperlink"/>
              <w:highlight w:val="yellow"/>
              <w:u w:val="single"/>
            </w:rPr>
          </w:rPrChange>
        </w:rPr>
        <w:t xml:space="preserve">Рис.  </w:t>
      </w:r>
      <w:bookmarkEnd w:id="592"/>
      <w:r w:rsidR="001106B0">
        <w:t>25</w:t>
      </w:r>
      <w:r w:rsidRPr="00E02283">
        <w:rPr>
          <w:rPrChange w:id="594" w:author="Maxim" w:date="2015-01-19T19:19:00Z">
            <w:rPr>
              <w:color w:val="0563C1" w:themeColor="hyperlink"/>
              <w:highlight w:val="yellow"/>
              <w:u w:val="single"/>
            </w:rPr>
          </w:rPrChange>
        </w:rPr>
        <w:t>. Пример сообщения о некорректном вводе данных на формах оформления заказов</w:t>
      </w:r>
    </w:p>
    <w:p w14:paraId="3AB68FA5" w14:textId="77777777" w:rsidR="00971126" w:rsidRDefault="00971126">
      <w:pPr>
        <w:spacing w:after="160" w:line="259" w:lineRule="auto"/>
        <w:rPr>
          <w:rFonts w:ascii="Times New Roman" w:hAnsi="Times New Roman"/>
          <w:sz w:val="28"/>
        </w:rPr>
      </w:pPr>
      <w:r>
        <w:br w:type="page"/>
      </w:r>
    </w:p>
    <w:p w14:paraId="08B175C7" w14:textId="77777777" w:rsidR="00043AE9" w:rsidRDefault="00043AE9" w:rsidP="00043AE9">
      <w:pPr>
        <w:pStyle w:val="1"/>
      </w:pPr>
      <w:bookmarkStart w:id="595" w:name="_Toc409631563"/>
      <w:r>
        <w:lastRenderedPageBreak/>
        <w:t>Заключение</w:t>
      </w:r>
      <w:bookmarkEnd w:id="595"/>
    </w:p>
    <w:p w14:paraId="1AFFF5B0" w14:textId="77777777" w:rsidR="00043AE9" w:rsidRDefault="009D29EC" w:rsidP="00043AE9">
      <w:pPr>
        <w:pStyle w:val="a3"/>
      </w:pPr>
      <w:r>
        <w:t xml:space="preserve">Итогом выполнения данной </w:t>
      </w:r>
      <w:r w:rsidR="00043AE9">
        <w:t>курсовой работ</w:t>
      </w:r>
      <w:r>
        <w:t>ы</w:t>
      </w:r>
      <w:r w:rsidR="00043AE9">
        <w:t xml:space="preserve"> </w:t>
      </w:r>
      <w:r>
        <w:t>стало приложение</w:t>
      </w:r>
      <w:r w:rsidR="00043AE9">
        <w:t xml:space="preserve"> </w:t>
      </w:r>
      <w:r w:rsidR="00AB09E5">
        <w:t>автомобильного интернет</w:t>
      </w:r>
      <w:r w:rsidR="00867296">
        <w:t>-</w:t>
      </w:r>
      <w:r w:rsidR="00AB09E5">
        <w:t>магазина</w:t>
      </w:r>
      <w:r>
        <w:t xml:space="preserve">, </w:t>
      </w:r>
      <w:r w:rsidR="00043AE9">
        <w:t>разработан</w:t>
      </w:r>
      <w:r>
        <w:t>ное</w:t>
      </w:r>
      <w:r w:rsidR="00043AE9">
        <w:t xml:space="preserve"> с использованием языка программирования Python</w:t>
      </w:r>
      <w:r>
        <w:t xml:space="preserve"> и</w:t>
      </w:r>
      <w:r w:rsidR="00043AE9">
        <w:t xml:space="preserve"> </w:t>
      </w:r>
      <w:r>
        <w:t>фреймворка для создания веб-приложений</w:t>
      </w:r>
      <w:r w:rsidR="00043AE9">
        <w:t xml:space="preserve"> Django. </w:t>
      </w:r>
      <w:r w:rsidR="008B095C">
        <w:t>П</w:t>
      </w:r>
      <w:r w:rsidR="00043AE9">
        <w:t>ри</w:t>
      </w:r>
      <w:r w:rsidR="008B095C">
        <w:t xml:space="preserve"> </w:t>
      </w:r>
      <w:r w:rsidR="00043AE9">
        <w:t xml:space="preserve">разработке проекта была использована система контроля версий </w:t>
      </w:r>
      <w:r w:rsidR="008B095C">
        <w:t>GitHub</w:t>
      </w:r>
      <w:r w:rsidR="00043AE9">
        <w:t xml:space="preserve"> и </w:t>
      </w:r>
      <w:r w:rsidR="008B095C">
        <w:t xml:space="preserve">одноименный </w:t>
      </w:r>
      <w:r w:rsidR="00043AE9">
        <w:t>хостинг.</w:t>
      </w:r>
    </w:p>
    <w:p w14:paraId="688122B9" w14:textId="77777777" w:rsidR="00043AE9" w:rsidRDefault="00620E67" w:rsidP="00620E67">
      <w:pPr>
        <w:pStyle w:val="a3"/>
      </w:pPr>
      <w:r>
        <w:t>Создание данного приложения включало анализ и проектирование, что облегчило его разработку и помогло соблюдать требования. Поэтому данный подход был оправдан.</w:t>
      </w:r>
    </w:p>
    <w:p w14:paraId="3D1DFF7B" w14:textId="77777777" w:rsidR="00043AE9" w:rsidRPr="00043AE9" w:rsidRDefault="007177B3" w:rsidP="00043AE9">
      <w:pPr>
        <w:pStyle w:val="a3"/>
      </w:pPr>
      <w:r>
        <w:t xml:space="preserve">При соответствующих доработке и улучшении данный программный продукт может быть внедрен для практического применения, так как рассматривалась реальная предметная область. </w:t>
      </w:r>
      <w:r w:rsidR="002E38FF">
        <w:t xml:space="preserve">Кроме того, преимущество использования </w:t>
      </w:r>
      <w:r w:rsidR="00043AE9">
        <w:t>Django, котор</w:t>
      </w:r>
      <w:r w:rsidR="002E38FF">
        <w:t>ое</w:t>
      </w:r>
      <w:r w:rsidR="00043AE9">
        <w:t xml:space="preserve"> </w:t>
      </w:r>
      <w:r w:rsidR="002E38FF">
        <w:t xml:space="preserve">заключается в возможности создания API для работы с сервисом с помощью любого устройства </w:t>
      </w:r>
      <w:r w:rsidR="00043AE9">
        <w:t>без изменений в исходном коде программы.</w:t>
      </w:r>
    </w:p>
    <w:p w14:paraId="42DED738" w14:textId="77777777" w:rsidR="00043AE9" w:rsidRDefault="00043AE9">
      <w:pPr>
        <w:spacing w:after="160" w:line="259" w:lineRule="auto"/>
        <w:rPr>
          <w:rFonts w:ascii="Arial" w:eastAsiaTheme="majorEastAsia" w:hAnsi="Arial" w:cstheme="majorBidi"/>
          <w:b/>
          <w:sz w:val="32"/>
          <w:szCs w:val="32"/>
        </w:rPr>
      </w:pPr>
      <w:r>
        <w:br w:type="page"/>
      </w:r>
    </w:p>
    <w:p w14:paraId="79F34865" w14:textId="77777777" w:rsidR="00C159EF" w:rsidRDefault="00A834DB" w:rsidP="00A834DB">
      <w:pPr>
        <w:pStyle w:val="1"/>
      </w:pPr>
      <w:bookmarkStart w:id="596" w:name="_Toc409631564"/>
      <w:r>
        <w:lastRenderedPageBreak/>
        <w:t>Список использованных источников</w:t>
      </w:r>
      <w:bookmarkEnd w:id="596"/>
    </w:p>
    <w:p w14:paraId="052D4EB8" w14:textId="77777777" w:rsidR="00CA08A8" w:rsidRDefault="00445CA9" w:rsidP="00AD2649">
      <w:pPr>
        <w:pStyle w:val="a3"/>
        <w:numPr>
          <w:ilvl w:val="0"/>
          <w:numId w:val="22"/>
        </w:numPr>
        <w:ind w:left="0" w:firstLine="709"/>
      </w:pPr>
      <w:r>
        <w:t>Продажа авто в Томске</w:t>
      </w:r>
      <w:r w:rsidR="008C35C0">
        <w:t xml:space="preserve"> </w:t>
      </w:r>
      <w:r w:rsidR="008C35C0" w:rsidRPr="008C35C0">
        <w:t>[</w:t>
      </w:r>
      <w:r w:rsidR="008C35C0">
        <w:t>Электронный ресурс</w:t>
      </w:r>
      <w:r w:rsidR="008C35C0" w:rsidRPr="008C35C0">
        <w:t>]</w:t>
      </w:r>
      <w:r w:rsidR="008C35C0">
        <w:t xml:space="preserve"> / </w:t>
      </w:r>
      <w:r>
        <w:rPr>
          <w:lang w:val="en-US"/>
        </w:rPr>
        <w:t>auto</w:t>
      </w:r>
      <w:r w:rsidR="008C35C0" w:rsidRPr="008C35C0">
        <w:t>.</w:t>
      </w:r>
      <w:r w:rsidR="008C35C0">
        <w:rPr>
          <w:lang w:val="en-US"/>
        </w:rPr>
        <w:t>ru</w:t>
      </w:r>
      <w:r w:rsidR="008C35C0">
        <w:t xml:space="preserve">– Электрон. Дан. – </w:t>
      </w:r>
      <w:r w:rsidR="008C35C0">
        <w:rPr>
          <w:lang w:val="en-US"/>
        </w:rPr>
        <w:t>URL</w:t>
      </w:r>
      <w:r w:rsidR="008C35C0" w:rsidRPr="008C35C0">
        <w:t>:</w:t>
      </w:r>
      <w:r w:rsidR="008C35C0">
        <w:t xml:space="preserve"> </w:t>
      </w:r>
      <w:r w:rsidRPr="00445CA9">
        <w:t>http://tomsk.auto.ru/</w:t>
      </w:r>
      <w:r w:rsidR="008C35C0">
        <w:t>, свободный (дата обращения 1</w:t>
      </w:r>
      <w:r w:rsidRPr="00445CA9">
        <w:t>1</w:t>
      </w:r>
      <w:r w:rsidR="008C35C0">
        <w:t>.12.2014).</w:t>
      </w:r>
    </w:p>
    <w:p w14:paraId="36319E6B" w14:textId="77777777" w:rsidR="008C35C0" w:rsidRDefault="008C35C0" w:rsidP="00AD2649">
      <w:pPr>
        <w:pStyle w:val="a3"/>
        <w:numPr>
          <w:ilvl w:val="0"/>
          <w:numId w:val="22"/>
        </w:numPr>
        <w:ind w:left="0" w:firstLine="709"/>
      </w:pPr>
      <w:r>
        <w:t xml:space="preserve">Почему </w:t>
      </w:r>
      <w:r w:rsidRPr="00A834DB">
        <w:rPr>
          <w:lang w:val="en-US"/>
        </w:rPr>
        <w:t>Django</w:t>
      </w:r>
      <w:r>
        <w:t xml:space="preserve"> </w:t>
      </w:r>
      <w:r w:rsidRPr="008C35C0">
        <w:t>[</w:t>
      </w:r>
      <w:r>
        <w:t>Электронный ресурс</w:t>
      </w:r>
      <w:r w:rsidRPr="008C35C0">
        <w:t>]</w:t>
      </w:r>
      <w:r>
        <w:t xml:space="preserve"> / </w:t>
      </w:r>
      <w:r w:rsidRPr="00A834DB">
        <w:rPr>
          <w:lang w:val="en-US"/>
        </w:rPr>
        <w:t>OLDMIN</w:t>
      </w:r>
      <w:r w:rsidRPr="008C35C0">
        <w:t xml:space="preserve"> </w:t>
      </w:r>
      <w:r w:rsidRPr="00A834DB">
        <w:rPr>
          <w:lang w:val="en-US"/>
        </w:rPr>
        <w:t>TEAM</w:t>
      </w:r>
      <w:r w:rsidRPr="008C35C0">
        <w:t xml:space="preserve"> </w:t>
      </w:r>
      <w:r>
        <w:t>–</w:t>
      </w:r>
      <w:r w:rsidRPr="008C35C0">
        <w:t xml:space="preserve"> </w:t>
      </w:r>
      <w:r>
        <w:t>создание, поддержка</w:t>
      </w:r>
      <w:r w:rsidRPr="008C35C0">
        <w:t xml:space="preserve"> и обслуживание сайтов </w:t>
      </w:r>
      <w:r>
        <w:t xml:space="preserve">– Электрон. Дан. – </w:t>
      </w:r>
      <w:r w:rsidRPr="00A834DB">
        <w:rPr>
          <w:lang w:val="en-US"/>
        </w:rPr>
        <w:t>URL</w:t>
      </w:r>
      <w:r w:rsidRPr="008C35C0">
        <w:t>:</w:t>
      </w:r>
      <w:r>
        <w:t xml:space="preserve"> </w:t>
      </w:r>
      <w:hyperlink r:id="rId43" w:history="1">
        <w:r w:rsidRPr="00017558">
          <w:rPr>
            <w:rStyle w:val="ad"/>
          </w:rPr>
          <w:t>http://oldmin.org/ru/article/pochemu-django/</w:t>
        </w:r>
      </w:hyperlink>
      <w:r>
        <w:t>, свободный (дата обращения 1</w:t>
      </w:r>
      <w:r w:rsidR="003A357F" w:rsidRPr="00BC22E9">
        <w:t>6</w:t>
      </w:r>
      <w:r>
        <w:t>.12.2014).</w:t>
      </w:r>
    </w:p>
    <w:p w14:paraId="289743D7" w14:textId="77777777" w:rsidR="008C35C0" w:rsidRPr="00A834DB" w:rsidRDefault="00CA08A8" w:rsidP="00AD2649">
      <w:pPr>
        <w:pStyle w:val="a3"/>
        <w:numPr>
          <w:ilvl w:val="0"/>
          <w:numId w:val="22"/>
        </w:numPr>
        <w:ind w:left="0" w:firstLine="709"/>
      </w:pPr>
      <w:r w:rsidRPr="00CA08A8">
        <w:t xml:space="preserve">Арлоу Д., Нейштадт И. UML 2 и Унифицированный процесс. </w:t>
      </w:r>
      <w:r w:rsidRPr="00A834DB">
        <w:t>Практический объектно-ориентированный анализ и проектирование, 2-е издание. – Пер. с англ. – СПб: Символ-Плюс, 2007. – 624 с., ил.</w:t>
      </w:r>
    </w:p>
    <w:p w14:paraId="4E126832" w14:textId="77777777" w:rsidR="008C35C0" w:rsidRPr="00A834DB" w:rsidRDefault="00A834DB" w:rsidP="00AD2649">
      <w:pPr>
        <w:pStyle w:val="a3"/>
        <w:numPr>
          <w:ilvl w:val="0"/>
          <w:numId w:val="22"/>
        </w:numPr>
        <w:ind w:left="0" w:firstLine="709"/>
      </w:pPr>
      <w:r w:rsidRPr="00A834DB">
        <w:t>Макконнелл С.</w:t>
      </w:r>
      <w:r w:rsidR="00585C33" w:rsidRPr="00A834DB">
        <w:t xml:space="preserve"> </w:t>
      </w:r>
      <w:r w:rsidRPr="00A834DB">
        <w:t xml:space="preserve">Совершенный код </w:t>
      </w:r>
      <w:r w:rsidR="00585C33" w:rsidRPr="00A834DB">
        <w:t xml:space="preserve">– Пер. с англ. – СПб: </w:t>
      </w:r>
      <w:r w:rsidRPr="00A834DB">
        <w:t>Питер</w:t>
      </w:r>
      <w:r w:rsidR="00585C33" w:rsidRPr="00A834DB">
        <w:t xml:space="preserve">, 2007. – </w:t>
      </w:r>
      <w:r w:rsidRPr="00A834DB">
        <w:t>896</w:t>
      </w:r>
      <w:r w:rsidR="00585C33" w:rsidRPr="00A834DB">
        <w:t xml:space="preserve"> с.</w:t>
      </w:r>
    </w:p>
    <w:p w14:paraId="33341EE1" w14:textId="77777777" w:rsidR="008C35C0" w:rsidRDefault="002D0BC1" w:rsidP="00AD2649">
      <w:pPr>
        <w:pStyle w:val="a3"/>
        <w:numPr>
          <w:ilvl w:val="0"/>
          <w:numId w:val="22"/>
        </w:numPr>
        <w:ind w:left="0" w:firstLine="709"/>
      </w:pPr>
      <w:r w:rsidRPr="002D0BC1">
        <w:t>Пакеты в языке UML</w:t>
      </w:r>
      <w:r w:rsidR="008C35C0" w:rsidRPr="008C35C0">
        <w:t xml:space="preserve"> [</w:t>
      </w:r>
      <w:r w:rsidR="008C35C0">
        <w:t>Электронный ресурс</w:t>
      </w:r>
      <w:r w:rsidR="008C35C0" w:rsidRPr="008C35C0">
        <w:t>]</w:t>
      </w:r>
      <w:r w:rsidR="008C35C0">
        <w:t xml:space="preserve"> / </w:t>
      </w:r>
      <w:r>
        <w:t>Портал знаний</w:t>
      </w:r>
      <w:r w:rsidR="008C35C0">
        <w:t xml:space="preserve"> – Электрон. Дан. – </w:t>
      </w:r>
      <w:r w:rsidR="008C35C0" w:rsidRPr="008C35C0">
        <w:rPr>
          <w:lang w:val="en-US"/>
        </w:rPr>
        <w:t>URL</w:t>
      </w:r>
      <w:r w:rsidR="008C35C0" w:rsidRPr="008C35C0">
        <w:t>:</w:t>
      </w:r>
      <w:r w:rsidR="008C35C0">
        <w:t xml:space="preserve"> </w:t>
      </w:r>
      <w:r w:rsidRPr="002D0BC1">
        <w:t>http://www.znannya.org/?view=Packages_language_UML</w:t>
      </w:r>
      <w:r w:rsidR="008C35C0">
        <w:t>, свободный (дата обращения 1</w:t>
      </w:r>
      <w:r w:rsidR="00563B41">
        <w:t>6</w:t>
      </w:r>
      <w:r w:rsidR="008C35C0">
        <w:t>.12.2014).</w:t>
      </w:r>
    </w:p>
    <w:p w14:paraId="719179F9" w14:textId="77777777" w:rsidR="008C35C0" w:rsidRDefault="007734D2" w:rsidP="00AD2649">
      <w:pPr>
        <w:pStyle w:val="a3"/>
        <w:numPr>
          <w:ilvl w:val="0"/>
          <w:numId w:val="22"/>
        </w:numPr>
        <w:ind w:left="0" w:firstLine="709"/>
      </w:pPr>
      <w:r w:rsidRPr="007734D2">
        <w:t>Диаграмма последовательности</w:t>
      </w:r>
      <w:r w:rsidRPr="008C35C0">
        <w:t xml:space="preserve"> [</w:t>
      </w:r>
      <w:r>
        <w:t>Электронный ресурс</w:t>
      </w:r>
      <w:r w:rsidRPr="008C35C0">
        <w:t>]</w:t>
      </w:r>
      <w:r>
        <w:t xml:space="preserve"> / Википедия – свободная энциклопедия – Электрон. Дан. – </w:t>
      </w:r>
      <w:r w:rsidRPr="007734D2">
        <w:rPr>
          <w:lang w:val="en-US"/>
        </w:rPr>
        <w:t>URL</w:t>
      </w:r>
      <w:r w:rsidRPr="008C35C0">
        <w:t>:</w:t>
      </w:r>
      <w:r>
        <w:t xml:space="preserve"> </w:t>
      </w:r>
      <w:hyperlink r:id="rId44" w:history="1">
        <w:r w:rsidRPr="00017558">
          <w:rPr>
            <w:rStyle w:val="ad"/>
          </w:rPr>
          <w:t>http://</w:t>
        </w:r>
        <w:r w:rsidRPr="00017558">
          <w:rPr>
            <w:rStyle w:val="ad"/>
            <w:lang w:val="en-US"/>
          </w:rPr>
          <w:t>ru</w:t>
        </w:r>
        <w:r w:rsidRPr="00017558">
          <w:rPr>
            <w:rStyle w:val="ad"/>
          </w:rPr>
          <w:t>.</w:t>
        </w:r>
        <w:r w:rsidRPr="00017558">
          <w:rPr>
            <w:rStyle w:val="ad"/>
            <w:lang w:val="en-US"/>
          </w:rPr>
          <w:t>wikipedia</w:t>
        </w:r>
        <w:r w:rsidRPr="00017558">
          <w:rPr>
            <w:rStyle w:val="ad"/>
          </w:rPr>
          <w:t>.</w:t>
        </w:r>
        <w:r w:rsidRPr="00017558">
          <w:rPr>
            <w:rStyle w:val="ad"/>
            <w:lang w:val="en-US"/>
          </w:rPr>
          <w:t>org</w:t>
        </w:r>
        <w:r w:rsidRPr="00017558">
          <w:rPr>
            <w:rStyle w:val="ad"/>
          </w:rPr>
          <w:t>/</w:t>
        </w:r>
        <w:r w:rsidRPr="00017558">
          <w:rPr>
            <w:rStyle w:val="ad"/>
            <w:lang w:val="en-US"/>
          </w:rPr>
          <w:t>wiki</w:t>
        </w:r>
        <w:r w:rsidRPr="00017558">
          <w:rPr>
            <w:rStyle w:val="ad"/>
          </w:rPr>
          <w:t>/Диаграмма_последовательности</w:t>
        </w:r>
      </w:hyperlink>
      <w:r>
        <w:t>, свободный (дата обращения 10.12.2014).</w:t>
      </w:r>
    </w:p>
    <w:p w14:paraId="7501364C" w14:textId="77777777" w:rsidR="007734D2" w:rsidRDefault="007734D2" w:rsidP="00AD2649">
      <w:pPr>
        <w:pStyle w:val="a3"/>
        <w:numPr>
          <w:ilvl w:val="0"/>
          <w:numId w:val="22"/>
        </w:numPr>
        <w:ind w:left="0" w:firstLine="709"/>
      </w:pPr>
      <w:r w:rsidRPr="007734D2">
        <w:t xml:space="preserve">Теория и практика UML. Диаграмма последовательности </w:t>
      </w:r>
      <w:r w:rsidRPr="008C35C0">
        <w:t>[</w:t>
      </w:r>
      <w:r>
        <w:t>Электронный ресурс</w:t>
      </w:r>
      <w:r w:rsidRPr="008C35C0">
        <w:t>]</w:t>
      </w:r>
      <w:r>
        <w:t xml:space="preserve"> / IT-GOST.RU – электронная библиотека стандартов оформления проектной документации – Электрон. Дан. – </w:t>
      </w:r>
      <w:r w:rsidRPr="007734D2">
        <w:rPr>
          <w:lang w:val="en-US"/>
        </w:rPr>
        <w:t>URL</w:t>
      </w:r>
      <w:r w:rsidRPr="008C35C0">
        <w:t>:</w:t>
      </w:r>
      <w:r>
        <w:t xml:space="preserve"> </w:t>
      </w:r>
      <w:hyperlink r:id="rId45" w:history="1">
        <w:r w:rsidRPr="00017558">
          <w:rPr>
            <w:rStyle w:val="ad"/>
          </w:rPr>
          <w:t>http://it-gost.ru/articles/view_articles/94</w:t>
        </w:r>
      </w:hyperlink>
      <w:r>
        <w:t>, свободный (дата обращения 10.12.2014).</w:t>
      </w:r>
    </w:p>
    <w:p w14:paraId="4A8CF0BA" w14:textId="77777777" w:rsidR="007734D2" w:rsidRDefault="007734D2" w:rsidP="00AD2649">
      <w:pPr>
        <w:pStyle w:val="a3"/>
        <w:numPr>
          <w:ilvl w:val="0"/>
          <w:numId w:val="22"/>
        </w:numPr>
        <w:ind w:left="0" w:firstLine="709"/>
      </w:pPr>
      <w:r w:rsidRPr="007734D2">
        <w:t xml:space="preserve">Модульное тестирование </w:t>
      </w:r>
      <w:r w:rsidRPr="008C35C0">
        <w:t>[</w:t>
      </w:r>
      <w:r>
        <w:t>Электронный ресурс</w:t>
      </w:r>
      <w:r w:rsidRPr="008C35C0">
        <w:t>]</w:t>
      </w:r>
      <w:r>
        <w:t xml:space="preserve"> / Википедия – свободная энциклопедия – Электрон. Дан. – </w:t>
      </w:r>
      <w:r w:rsidRPr="007734D2">
        <w:rPr>
          <w:lang w:val="en-US"/>
        </w:rPr>
        <w:t>URL</w:t>
      </w:r>
      <w:r w:rsidRPr="008C35C0">
        <w:t>:</w:t>
      </w:r>
      <w:r>
        <w:t xml:space="preserve"> </w:t>
      </w:r>
      <w:hyperlink r:id="rId46" w:history="1">
        <w:r w:rsidRPr="00017558">
          <w:rPr>
            <w:rStyle w:val="ad"/>
          </w:rPr>
          <w:t>http://</w:t>
        </w:r>
        <w:r w:rsidRPr="007734D2">
          <w:rPr>
            <w:rStyle w:val="ad"/>
            <w:lang w:val="en-US"/>
          </w:rPr>
          <w:t>ru</w:t>
        </w:r>
        <w:r w:rsidRPr="00017558">
          <w:rPr>
            <w:rStyle w:val="ad"/>
          </w:rPr>
          <w:t>.</w:t>
        </w:r>
        <w:r w:rsidRPr="007734D2">
          <w:rPr>
            <w:rStyle w:val="ad"/>
            <w:lang w:val="en-US"/>
          </w:rPr>
          <w:t>wikipedia</w:t>
        </w:r>
        <w:r w:rsidRPr="00017558">
          <w:rPr>
            <w:rStyle w:val="ad"/>
          </w:rPr>
          <w:t>.</w:t>
        </w:r>
        <w:r w:rsidRPr="007734D2">
          <w:rPr>
            <w:rStyle w:val="ad"/>
            <w:lang w:val="en-US"/>
          </w:rPr>
          <w:t>org</w:t>
        </w:r>
        <w:r w:rsidRPr="00017558">
          <w:rPr>
            <w:rStyle w:val="ad"/>
          </w:rPr>
          <w:t>/</w:t>
        </w:r>
        <w:r w:rsidRPr="007734D2">
          <w:rPr>
            <w:rStyle w:val="ad"/>
            <w:lang w:val="en-US"/>
          </w:rPr>
          <w:t>wiki</w:t>
        </w:r>
        <w:r w:rsidRPr="00017558">
          <w:rPr>
            <w:rStyle w:val="ad"/>
          </w:rPr>
          <w:t>/Модульное_тестирование</w:t>
        </w:r>
      </w:hyperlink>
      <w:r>
        <w:t>, свободный (дата обращения 10.12.2014).</w:t>
      </w:r>
    </w:p>
    <w:p w14:paraId="1BFBF7CC" w14:textId="77777777" w:rsidR="007734D2" w:rsidRDefault="007734D2" w:rsidP="00AD2649">
      <w:pPr>
        <w:pStyle w:val="a3"/>
        <w:numPr>
          <w:ilvl w:val="0"/>
          <w:numId w:val="22"/>
        </w:numPr>
        <w:ind w:left="0" w:firstLine="709"/>
      </w:pPr>
      <w:r w:rsidRPr="007734D2">
        <w:lastRenderedPageBreak/>
        <w:t xml:space="preserve">Пишем функциональные/интеграционные тесты для проекта на django </w:t>
      </w:r>
      <w:r w:rsidRPr="008C35C0">
        <w:t>[</w:t>
      </w:r>
      <w:r>
        <w:t>Электронный ресурс</w:t>
      </w:r>
      <w:r w:rsidRPr="008C35C0">
        <w:t>]</w:t>
      </w:r>
      <w:r>
        <w:t xml:space="preserve"> / </w:t>
      </w:r>
      <w:r w:rsidRPr="007734D2">
        <w:t>Хабрахабр – самое крупное в Рунете сообщество людей, занятых в индустрии высоких технологий</w:t>
      </w:r>
      <w:r>
        <w:t xml:space="preserve"> – Электрон. Дан. – </w:t>
      </w:r>
      <w:r w:rsidRPr="007734D2">
        <w:rPr>
          <w:lang w:val="en-US"/>
        </w:rPr>
        <w:t>URL</w:t>
      </w:r>
      <w:r w:rsidRPr="008C35C0">
        <w:t>:</w:t>
      </w:r>
      <w:r>
        <w:t xml:space="preserve"> </w:t>
      </w:r>
      <w:hyperlink r:id="rId47" w:history="1">
        <w:r w:rsidRPr="00017558">
          <w:rPr>
            <w:rStyle w:val="ad"/>
          </w:rPr>
          <w:t>http://habrahabr.ru/post/91471/</w:t>
        </w:r>
      </w:hyperlink>
      <w:r w:rsidR="001E2862">
        <w:t>, свободный (дата обращения 19</w:t>
      </w:r>
      <w:r>
        <w:t>.12.2014).</w:t>
      </w:r>
    </w:p>
    <w:p w14:paraId="2C5E19FD" w14:textId="7F3C85E8" w:rsidR="00585C33" w:rsidRDefault="00585C33" w:rsidP="00AD2649">
      <w:pPr>
        <w:pStyle w:val="a3"/>
        <w:numPr>
          <w:ilvl w:val="0"/>
          <w:numId w:val="22"/>
        </w:numPr>
        <w:ind w:left="0" w:firstLine="709"/>
      </w:pPr>
      <w:r w:rsidRPr="007734D2">
        <w:t xml:space="preserve">Пишем функциональные/интеграционные тесты для проекта на django </w:t>
      </w:r>
      <w:r w:rsidRPr="008C35C0">
        <w:t>[</w:t>
      </w:r>
      <w:r>
        <w:t>Электронный ресурс</w:t>
      </w:r>
      <w:r w:rsidRPr="008C35C0">
        <w:t>]</w:t>
      </w:r>
      <w:r>
        <w:t xml:space="preserve"> / Документация </w:t>
      </w:r>
      <w:r>
        <w:rPr>
          <w:lang w:val="en-US"/>
        </w:rPr>
        <w:t>Django</w:t>
      </w:r>
      <w:r w:rsidRPr="00585C33">
        <w:t xml:space="preserve"> 1.4 </w:t>
      </w:r>
      <w:r>
        <w:t xml:space="preserve">(читать 1.7) – Электрон. Дан. – </w:t>
      </w:r>
      <w:r w:rsidRPr="007734D2">
        <w:rPr>
          <w:lang w:val="en-US"/>
        </w:rPr>
        <w:t>URL</w:t>
      </w:r>
      <w:r w:rsidRPr="008C35C0">
        <w:t>:</w:t>
      </w:r>
      <w:r>
        <w:t xml:space="preserve"> </w:t>
      </w:r>
      <w:hyperlink r:id="rId48" w:anchor="the-test-database" w:history="1">
        <w:r w:rsidRPr="00017558">
          <w:rPr>
            <w:rStyle w:val="ad"/>
          </w:rPr>
          <w:t>http://djbook.ru/rel1.4/topics/testing.html#the-test-database</w:t>
        </w:r>
      </w:hyperlink>
      <w:r w:rsidR="00F44508">
        <w:t>, свободный (дата обращения 2</w:t>
      </w:r>
      <w:r>
        <w:t>0.12.2014).</w:t>
      </w:r>
    </w:p>
    <w:p w14:paraId="3117C053" w14:textId="4EDB9436" w:rsidR="00CA08A8" w:rsidRDefault="00F44508" w:rsidP="00F44508">
      <w:pPr>
        <w:pStyle w:val="a3"/>
        <w:numPr>
          <w:ilvl w:val="0"/>
          <w:numId w:val="22"/>
        </w:numPr>
      </w:pPr>
      <w:r w:rsidRPr="00F44508">
        <w:t xml:space="preserve"> Что</w:t>
      </w:r>
      <w:r w:rsidRPr="00F44508">
        <w:rPr>
          <w:lang w:val="en-US"/>
        </w:rPr>
        <w:t xml:space="preserve"> </w:t>
      </w:r>
      <w:r w:rsidRPr="00F44508">
        <w:t>такое</w:t>
      </w:r>
      <w:r w:rsidRPr="00F44508">
        <w:rPr>
          <w:lang w:val="en-US"/>
        </w:rPr>
        <w:t xml:space="preserve"> Continious Integration</w:t>
      </w:r>
      <w:r w:rsidR="00585C33" w:rsidRPr="00F44508">
        <w:rPr>
          <w:lang w:val="en-US"/>
        </w:rPr>
        <w:t xml:space="preserve"> [</w:t>
      </w:r>
      <w:r w:rsidR="00585C33">
        <w:t>Электронный</w:t>
      </w:r>
      <w:r w:rsidR="00585C33" w:rsidRPr="00F44508">
        <w:rPr>
          <w:lang w:val="en-US"/>
        </w:rPr>
        <w:t xml:space="preserve"> </w:t>
      </w:r>
      <w:r w:rsidR="00585C33">
        <w:t>ресурс</w:t>
      </w:r>
      <w:r w:rsidR="00585C33" w:rsidRPr="00F44508">
        <w:rPr>
          <w:lang w:val="en-US"/>
        </w:rPr>
        <w:t xml:space="preserve">] / </w:t>
      </w:r>
      <w:r>
        <w:rPr>
          <w:lang w:val="en-US"/>
        </w:rPr>
        <w:t xml:space="preserve">Apache maven project </w:t>
      </w:r>
      <w:r w:rsidR="00585C33" w:rsidRPr="00F44508">
        <w:rPr>
          <w:lang w:val="en-US"/>
        </w:rPr>
        <w:t xml:space="preserve">– </w:t>
      </w:r>
      <w:r w:rsidR="00585C33">
        <w:t>Электрон</w:t>
      </w:r>
      <w:r w:rsidR="00585C33" w:rsidRPr="00F44508">
        <w:rPr>
          <w:lang w:val="en-US"/>
        </w:rPr>
        <w:t xml:space="preserve">. </w:t>
      </w:r>
      <w:r w:rsidR="00585C33">
        <w:t xml:space="preserve">Дан. – </w:t>
      </w:r>
      <w:r w:rsidR="00585C33" w:rsidRPr="00585C33">
        <w:rPr>
          <w:lang w:val="en-US"/>
        </w:rPr>
        <w:t>URL</w:t>
      </w:r>
      <w:r w:rsidR="00585C33" w:rsidRPr="008C35C0">
        <w:t>:</w:t>
      </w:r>
      <w:r w:rsidR="00585C33">
        <w:t xml:space="preserve"> </w:t>
      </w:r>
      <w:r w:rsidRPr="00F44508">
        <w:t>http://www.apache-maven.ru/tools/continuous-integration.html</w:t>
      </w:r>
      <w:r>
        <w:t>, свободный (дата обращения 2</w:t>
      </w:r>
      <w:r w:rsidR="00585C33">
        <w:t>0.12.2014).</w:t>
      </w:r>
    </w:p>
    <w:p w14:paraId="7739F994" w14:textId="77777777" w:rsidR="00CA08A8" w:rsidRDefault="00CA08A8" w:rsidP="00AD2649">
      <w:pPr>
        <w:pStyle w:val="a3"/>
        <w:numPr>
          <w:ilvl w:val="0"/>
          <w:numId w:val="22"/>
        </w:numPr>
        <w:ind w:left="0" w:firstLine="709"/>
      </w:pPr>
      <w:r>
        <w:t xml:space="preserve">Travis CI [Электронный ресурс] / Википедия – свободная энциклопедия – Электрон. дан. – URL: </w:t>
      </w:r>
      <w:hyperlink r:id="rId49" w:history="1">
        <w:r w:rsidR="007734D2" w:rsidRPr="00017558">
          <w:rPr>
            <w:rStyle w:val="ad"/>
          </w:rPr>
          <w:t>https://ru.wikipedia.org/wiki/Travis_CI/</w:t>
        </w:r>
      </w:hyperlink>
      <w:r>
        <w:t>, свободный (дата обращения: 10.12.2014).</w:t>
      </w:r>
    </w:p>
    <w:p w14:paraId="0628A346" w14:textId="77777777" w:rsidR="00A834DB" w:rsidRDefault="00585C33" w:rsidP="00AD2649">
      <w:pPr>
        <w:pStyle w:val="a3"/>
        <w:numPr>
          <w:ilvl w:val="0"/>
          <w:numId w:val="22"/>
        </w:numPr>
        <w:ind w:left="0" w:firstLine="709"/>
      </w:pPr>
      <w:r w:rsidRPr="00585C33">
        <w:t xml:space="preserve">Building a Python Project </w:t>
      </w:r>
      <w:r>
        <w:t xml:space="preserve">[Электронный ресурс] / </w:t>
      </w:r>
      <w:r w:rsidRPr="00585C33">
        <w:rPr>
          <w:lang w:val="en-US"/>
        </w:rPr>
        <w:t>Travis</w:t>
      </w:r>
      <w:r w:rsidRPr="00585C33">
        <w:t xml:space="preserve"> </w:t>
      </w:r>
      <w:r w:rsidRPr="00585C33">
        <w:rPr>
          <w:lang w:val="en-US"/>
        </w:rPr>
        <w:t>CI</w:t>
      </w:r>
      <w:r w:rsidRPr="00585C33">
        <w:t xml:space="preserve">: </w:t>
      </w:r>
      <w:r w:rsidRPr="00585C33">
        <w:rPr>
          <w:lang w:val="en-US"/>
        </w:rPr>
        <w:t>Travis</w:t>
      </w:r>
      <w:r w:rsidRPr="00585C33">
        <w:t xml:space="preserve"> </w:t>
      </w:r>
      <w:r w:rsidRPr="00585C33">
        <w:rPr>
          <w:lang w:val="en-US"/>
        </w:rPr>
        <w:t>CI</w:t>
      </w:r>
      <w:r w:rsidRPr="00585C33">
        <w:t xml:space="preserve"> </w:t>
      </w:r>
      <w:r w:rsidRPr="00585C33">
        <w:rPr>
          <w:lang w:val="en-US"/>
        </w:rPr>
        <w:t>Documentation</w:t>
      </w:r>
      <w:r>
        <w:t xml:space="preserve">– Электрон. дан. – URL: </w:t>
      </w:r>
      <w:hyperlink r:id="rId50" w:history="1">
        <w:r w:rsidRPr="00017558">
          <w:rPr>
            <w:rStyle w:val="ad"/>
          </w:rPr>
          <w:t>http://docs.travis-ci.com/user/languages/python/</w:t>
        </w:r>
      </w:hyperlink>
      <w:r>
        <w:t>, свободный (дата обращения: 10.12.2014).</w:t>
      </w:r>
    </w:p>
    <w:p w14:paraId="600C5552" w14:textId="77777777" w:rsidR="005319AA" w:rsidRDefault="005319AA">
      <w:pPr>
        <w:spacing w:after="160" w:line="259" w:lineRule="auto"/>
        <w:rPr>
          <w:rFonts w:ascii="Times New Roman" w:hAnsi="Times New Roman"/>
          <w:sz w:val="28"/>
        </w:rPr>
      </w:pPr>
      <w:r>
        <w:br w:type="page"/>
      </w:r>
    </w:p>
    <w:p w14:paraId="54322106" w14:textId="77777777" w:rsidR="00A834DB" w:rsidRDefault="00A834DB" w:rsidP="00A834DB">
      <w:pPr>
        <w:pStyle w:val="1"/>
      </w:pPr>
      <w:bookmarkStart w:id="597" w:name="_Toc409631565"/>
      <w:r>
        <w:lastRenderedPageBreak/>
        <w:t>Приложение А</w:t>
      </w:r>
      <w:bookmarkEnd w:id="597"/>
    </w:p>
    <w:p w14:paraId="2229D526" w14:textId="77777777" w:rsidR="00A834DB" w:rsidRDefault="00A834DB" w:rsidP="00A834DB">
      <w:pPr>
        <w:pStyle w:val="a3"/>
        <w:jc w:val="center"/>
      </w:pPr>
      <w:r>
        <w:t>Расчет КТУ</w:t>
      </w:r>
    </w:p>
    <w:p w14:paraId="39E2D0D9" w14:textId="77777777" w:rsidR="00A834DB" w:rsidRDefault="00A6583B" w:rsidP="00A834DB">
      <w:pPr>
        <w:pStyle w:val="a3"/>
        <w:jc w:val="center"/>
      </w:pPr>
      <w:r>
        <w:t>Заполнил</w:t>
      </w:r>
      <w:r w:rsidR="00A834DB">
        <w:t xml:space="preserve"> </w:t>
      </w:r>
      <w:r w:rsidR="0009500E">
        <w:t>А.В</w:t>
      </w:r>
      <w:r w:rsidR="00A834DB">
        <w:t xml:space="preserve">. </w:t>
      </w:r>
      <w:r w:rsidR="0009500E">
        <w:t>Быков</w:t>
      </w:r>
      <w:r w:rsidR="00A834DB">
        <w:tab/>
      </w:r>
      <w:r w:rsidR="00A834DB">
        <w:tab/>
      </w:r>
      <w:r w:rsidR="00A834DB">
        <w:tab/>
      </w:r>
      <w:r w:rsidR="00A834DB">
        <w:tab/>
      </w:r>
      <w:r w:rsidR="00A834DB">
        <w:tab/>
      </w:r>
      <w:r w:rsidR="00A834DB">
        <w:tab/>
      </w:r>
      <w:r w:rsidR="00A834DB">
        <w:tab/>
        <w:t xml:space="preserve">Таблица </w:t>
      </w:r>
      <w:r w:rsidR="0096395A">
        <w:fldChar w:fldCharType="begin"/>
      </w:r>
      <w:r w:rsidR="0096395A">
        <w:instrText xml:space="preserve"> SEQ Таблица \* ARABIC </w:instrText>
      </w:r>
      <w:r w:rsidR="0096395A">
        <w:fldChar w:fldCharType="separate"/>
      </w:r>
      <w:r w:rsidR="00AA162B">
        <w:rPr>
          <w:noProof/>
        </w:rPr>
        <w:t>1</w:t>
      </w:r>
      <w:r w:rsidR="0096395A">
        <w:rPr>
          <w:noProof/>
        </w:rPr>
        <w:fldChar w:fldCharType="end"/>
      </w:r>
    </w:p>
    <w:tbl>
      <w:tblPr>
        <w:tblStyle w:val="a6"/>
        <w:tblW w:w="5000" w:type="pct"/>
        <w:tblLook w:val="04A0" w:firstRow="1" w:lastRow="0" w:firstColumn="1" w:lastColumn="0" w:noHBand="0" w:noVBand="1"/>
      </w:tblPr>
      <w:tblGrid>
        <w:gridCol w:w="1917"/>
        <w:gridCol w:w="1914"/>
        <w:gridCol w:w="1914"/>
        <w:gridCol w:w="1914"/>
        <w:gridCol w:w="1912"/>
      </w:tblGrid>
      <w:tr w:rsidR="00DB07F2" w14:paraId="41E8BB21" w14:textId="77777777" w:rsidTr="00DB07F2">
        <w:trPr>
          <w:trHeight w:val="514"/>
        </w:trPr>
        <w:tc>
          <w:tcPr>
            <w:tcW w:w="1001" w:type="pct"/>
            <w:vAlign w:val="center"/>
          </w:tcPr>
          <w:p w14:paraId="4D72D798" w14:textId="77777777" w:rsidR="00DB07F2" w:rsidRPr="00DB07F2" w:rsidRDefault="00DB07F2" w:rsidP="00DB07F2">
            <w:pPr>
              <w:pStyle w:val="af1"/>
              <w:jc w:val="center"/>
            </w:pPr>
          </w:p>
        </w:tc>
        <w:tc>
          <w:tcPr>
            <w:tcW w:w="1000" w:type="pct"/>
            <w:vAlign w:val="center"/>
          </w:tcPr>
          <w:p w14:paraId="49C5B5FD" w14:textId="77777777" w:rsidR="00DB07F2" w:rsidRPr="0009500E" w:rsidRDefault="0009500E" w:rsidP="00DB07F2">
            <w:pPr>
              <w:pStyle w:val="af1"/>
              <w:jc w:val="center"/>
            </w:pPr>
            <w:r>
              <w:t>Быков</w:t>
            </w:r>
          </w:p>
        </w:tc>
        <w:tc>
          <w:tcPr>
            <w:tcW w:w="1000" w:type="pct"/>
            <w:vAlign w:val="center"/>
          </w:tcPr>
          <w:p w14:paraId="40E38799" w14:textId="77777777" w:rsidR="00DB07F2" w:rsidRPr="00DB07F2" w:rsidRDefault="0009500E" w:rsidP="00DB07F2">
            <w:pPr>
              <w:pStyle w:val="af1"/>
              <w:jc w:val="center"/>
            </w:pPr>
            <w:r>
              <w:t>Рогова</w:t>
            </w:r>
          </w:p>
        </w:tc>
        <w:tc>
          <w:tcPr>
            <w:tcW w:w="1000" w:type="pct"/>
            <w:vAlign w:val="center"/>
          </w:tcPr>
          <w:p w14:paraId="73D5C681" w14:textId="77777777" w:rsidR="00DB07F2" w:rsidRPr="00DB07F2" w:rsidRDefault="0009500E" w:rsidP="00DB07F2">
            <w:pPr>
              <w:pStyle w:val="af1"/>
              <w:jc w:val="center"/>
            </w:pPr>
            <w:r>
              <w:t>Холманский</w:t>
            </w:r>
          </w:p>
        </w:tc>
        <w:tc>
          <w:tcPr>
            <w:tcW w:w="999" w:type="pct"/>
            <w:vAlign w:val="center"/>
          </w:tcPr>
          <w:p w14:paraId="6B2D3F77" w14:textId="77777777" w:rsidR="00DB07F2" w:rsidRPr="00DB07F2" w:rsidRDefault="0009500E" w:rsidP="00DB07F2">
            <w:pPr>
              <w:pStyle w:val="af1"/>
              <w:jc w:val="center"/>
            </w:pPr>
            <w:r>
              <w:t>Чеботарева</w:t>
            </w:r>
          </w:p>
        </w:tc>
      </w:tr>
      <w:tr w:rsidR="00DB07F2" w14:paraId="0E63838E" w14:textId="77777777" w:rsidTr="00DB07F2">
        <w:trPr>
          <w:trHeight w:val="683"/>
        </w:trPr>
        <w:tc>
          <w:tcPr>
            <w:tcW w:w="1001" w:type="pct"/>
            <w:vAlign w:val="center"/>
          </w:tcPr>
          <w:p w14:paraId="185FC76B" w14:textId="77777777" w:rsidR="00DB07F2" w:rsidRPr="00DB07F2" w:rsidRDefault="0009500E" w:rsidP="00DB07F2">
            <w:pPr>
              <w:pStyle w:val="af1"/>
              <w:jc w:val="center"/>
            </w:pPr>
            <w:r>
              <w:t>Быков</w:t>
            </w:r>
          </w:p>
        </w:tc>
        <w:tc>
          <w:tcPr>
            <w:tcW w:w="1000" w:type="pct"/>
            <w:vAlign w:val="center"/>
          </w:tcPr>
          <w:p w14:paraId="2D7212F6" w14:textId="77777777" w:rsidR="00DB07F2" w:rsidRPr="00DB07F2" w:rsidRDefault="00DB07F2" w:rsidP="00DB07F2">
            <w:pPr>
              <w:pStyle w:val="af1"/>
              <w:jc w:val="center"/>
            </w:pPr>
            <w:r w:rsidRPr="00DB07F2">
              <w:t>1</w:t>
            </w:r>
          </w:p>
        </w:tc>
        <w:tc>
          <w:tcPr>
            <w:tcW w:w="1000" w:type="pct"/>
            <w:vAlign w:val="center"/>
          </w:tcPr>
          <w:p w14:paraId="0C4E3EF6" w14:textId="77777777" w:rsidR="00DB07F2" w:rsidRPr="00F940F0" w:rsidRDefault="00F940F0" w:rsidP="00DB07F2">
            <w:pPr>
              <w:pStyle w:val="af1"/>
              <w:jc w:val="center"/>
              <w:rPr>
                <w:lang w:val="en-US"/>
              </w:rPr>
            </w:pPr>
            <w:r>
              <w:rPr>
                <w:lang w:val="en-US"/>
              </w:rPr>
              <w:t>1</w:t>
            </w:r>
          </w:p>
        </w:tc>
        <w:tc>
          <w:tcPr>
            <w:tcW w:w="1000" w:type="pct"/>
            <w:vAlign w:val="center"/>
          </w:tcPr>
          <w:p w14:paraId="30D223CF" w14:textId="77777777" w:rsidR="00DB07F2" w:rsidRPr="00DB07F2" w:rsidRDefault="00DB07F2" w:rsidP="00DB07F2">
            <w:pPr>
              <w:pStyle w:val="af1"/>
              <w:jc w:val="center"/>
            </w:pPr>
            <w:r>
              <w:t>0</w:t>
            </w:r>
          </w:p>
        </w:tc>
        <w:tc>
          <w:tcPr>
            <w:tcW w:w="999" w:type="pct"/>
            <w:vAlign w:val="center"/>
          </w:tcPr>
          <w:p w14:paraId="08B477C5" w14:textId="77777777" w:rsidR="00DB07F2" w:rsidRPr="00F940F0" w:rsidRDefault="00F940F0" w:rsidP="00DB07F2">
            <w:pPr>
              <w:pStyle w:val="af1"/>
              <w:jc w:val="center"/>
              <w:rPr>
                <w:lang w:val="en-US"/>
              </w:rPr>
            </w:pPr>
            <w:r>
              <w:rPr>
                <w:lang w:val="en-US"/>
              </w:rPr>
              <w:t>1</w:t>
            </w:r>
          </w:p>
        </w:tc>
      </w:tr>
      <w:tr w:rsidR="00DB07F2" w14:paraId="7550AD4A" w14:textId="77777777" w:rsidTr="00DB07F2">
        <w:trPr>
          <w:trHeight w:val="683"/>
        </w:trPr>
        <w:tc>
          <w:tcPr>
            <w:tcW w:w="1001" w:type="pct"/>
            <w:vAlign w:val="center"/>
          </w:tcPr>
          <w:p w14:paraId="1ABAA0E6" w14:textId="77777777" w:rsidR="00DB07F2" w:rsidRPr="00DB07F2" w:rsidRDefault="0009500E" w:rsidP="00DB07F2">
            <w:pPr>
              <w:pStyle w:val="af1"/>
              <w:jc w:val="center"/>
            </w:pPr>
            <w:r>
              <w:t>Рогова</w:t>
            </w:r>
          </w:p>
        </w:tc>
        <w:tc>
          <w:tcPr>
            <w:tcW w:w="1000" w:type="pct"/>
            <w:vAlign w:val="center"/>
          </w:tcPr>
          <w:p w14:paraId="04BB67E2" w14:textId="77777777" w:rsidR="00DB07F2" w:rsidRPr="00F940F0" w:rsidRDefault="00F940F0" w:rsidP="00DB07F2">
            <w:pPr>
              <w:pStyle w:val="af1"/>
              <w:jc w:val="center"/>
              <w:rPr>
                <w:lang w:val="en-US"/>
              </w:rPr>
            </w:pPr>
            <w:r>
              <w:rPr>
                <w:lang w:val="en-US"/>
              </w:rPr>
              <w:t>1</w:t>
            </w:r>
          </w:p>
        </w:tc>
        <w:tc>
          <w:tcPr>
            <w:tcW w:w="1000" w:type="pct"/>
            <w:vAlign w:val="center"/>
          </w:tcPr>
          <w:p w14:paraId="248CF1CA" w14:textId="77777777" w:rsidR="00DB07F2" w:rsidRPr="00DB07F2" w:rsidRDefault="00DB07F2" w:rsidP="00DB07F2">
            <w:pPr>
              <w:pStyle w:val="af1"/>
              <w:jc w:val="center"/>
            </w:pPr>
            <w:r w:rsidRPr="00DB07F2">
              <w:t>1</w:t>
            </w:r>
          </w:p>
        </w:tc>
        <w:tc>
          <w:tcPr>
            <w:tcW w:w="1000" w:type="pct"/>
            <w:vAlign w:val="center"/>
          </w:tcPr>
          <w:p w14:paraId="4E249E0F" w14:textId="77777777" w:rsidR="00DB07F2" w:rsidRPr="00DB07F2" w:rsidRDefault="00DB07F2" w:rsidP="00DB07F2">
            <w:pPr>
              <w:pStyle w:val="af1"/>
              <w:jc w:val="center"/>
            </w:pPr>
            <w:r>
              <w:t>0</w:t>
            </w:r>
          </w:p>
        </w:tc>
        <w:tc>
          <w:tcPr>
            <w:tcW w:w="999" w:type="pct"/>
            <w:vAlign w:val="center"/>
          </w:tcPr>
          <w:p w14:paraId="6DD090D2" w14:textId="77777777" w:rsidR="00DB07F2" w:rsidRPr="00F940F0" w:rsidRDefault="00F940F0" w:rsidP="00DB07F2">
            <w:pPr>
              <w:pStyle w:val="af1"/>
              <w:jc w:val="center"/>
              <w:rPr>
                <w:lang w:val="en-US"/>
              </w:rPr>
            </w:pPr>
            <w:r>
              <w:rPr>
                <w:lang w:val="en-US"/>
              </w:rPr>
              <w:t>1</w:t>
            </w:r>
          </w:p>
        </w:tc>
      </w:tr>
      <w:tr w:rsidR="00DB07F2" w14:paraId="55475BDA" w14:textId="77777777" w:rsidTr="00DB07F2">
        <w:trPr>
          <w:trHeight w:val="683"/>
        </w:trPr>
        <w:tc>
          <w:tcPr>
            <w:tcW w:w="1001" w:type="pct"/>
            <w:vAlign w:val="center"/>
          </w:tcPr>
          <w:p w14:paraId="3314EA64" w14:textId="77777777" w:rsidR="00DB07F2" w:rsidRPr="00DB07F2" w:rsidRDefault="0009500E" w:rsidP="00DB07F2">
            <w:pPr>
              <w:pStyle w:val="af1"/>
              <w:jc w:val="center"/>
            </w:pPr>
            <w:r>
              <w:t>Холманский</w:t>
            </w:r>
          </w:p>
        </w:tc>
        <w:tc>
          <w:tcPr>
            <w:tcW w:w="1000" w:type="pct"/>
            <w:vAlign w:val="center"/>
          </w:tcPr>
          <w:p w14:paraId="4470D791" w14:textId="77777777" w:rsidR="00DB07F2" w:rsidRPr="00DB07F2" w:rsidRDefault="00DB07F2" w:rsidP="00DB07F2">
            <w:pPr>
              <w:pStyle w:val="af1"/>
              <w:jc w:val="center"/>
            </w:pPr>
            <w:r>
              <w:t>2</w:t>
            </w:r>
          </w:p>
        </w:tc>
        <w:tc>
          <w:tcPr>
            <w:tcW w:w="1000" w:type="pct"/>
            <w:vAlign w:val="center"/>
          </w:tcPr>
          <w:p w14:paraId="380ABC54" w14:textId="77777777" w:rsidR="00DB07F2" w:rsidRPr="00DB07F2" w:rsidRDefault="00DB07F2" w:rsidP="00DB07F2">
            <w:pPr>
              <w:pStyle w:val="af1"/>
              <w:jc w:val="center"/>
            </w:pPr>
            <w:r>
              <w:t>2</w:t>
            </w:r>
          </w:p>
        </w:tc>
        <w:tc>
          <w:tcPr>
            <w:tcW w:w="1000" w:type="pct"/>
            <w:vAlign w:val="center"/>
          </w:tcPr>
          <w:p w14:paraId="0EE7B683" w14:textId="77777777" w:rsidR="00DB07F2" w:rsidRPr="00DB07F2" w:rsidRDefault="00DB07F2" w:rsidP="00DB07F2">
            <w:pPr>
              <w:pStyle w:val="af1"/>
              <w:jc w:val="center"/>
            </w:pPr>
            <w:r w:rsidRPr="00DB07F2">
              <w:t>1</w:t>
            </w:r>
          </w:p>
        </w:tc>
        <w:tc>
          <w:tcPr>
            <w:tcW w:w="999" w:type="pct"/>
            <w:vAlign w:val="center"/>
          </w:tcPr>
          <w:p w14:paraId="6A518AD1" w14:textId="77777777" w:rsidR="00DB07F2" w:rsidRPr="00DB07F2" w:rsidRDefault="00DB07F2" w:rsidP="00DB07F2">
            <w:pPr>
              <w:pStyle w:val="af1"/>
              <w:jc w:val="center"/>
            </w:pPr>
            <w:r>
              <w:t>2</w:t>
            </w:r>
          </w:p>
        </w:tc>
      </w:tr>
      <w:tr w:rsidR="00DB07F2" w14:paraId="6909FD6C" w14:textId="77777777" w:rsidTr="00DB07F2">
        <w:trPr>
          <w:trHeight w:val="683"/>
        </w:trPr>
        <w:tc>
          <w:tcPr>
            <w:tcW w:w="1001" w:type="pct"/>
            <w:vAlign w:val="center"/>
          </w:tcPr>
          <w:p w14:paraId="2D9B9190" w14:textId="77777777" w:rsidR="00DB07F2" w:rsidRPr="00DB07F2" w:rsidRDefault="0009500E" w:rsidP="00DB07F2">
            <w:pPr>
              <w:pStyle w:val="af1"/>
              <w:jc w:val="center"/>
            </w:pPr>
            <w:r>
              <w:t>Чеботарева</w:t>
            </w:r>
          </w:p>
        </w:tc>
        <w:tc>
          <w:tcPr>
            <w:tcW w:w="1000" w:type="pct"/>
            <w:vAlign w:val="center"/>
          </w:tcPr>
          <w:p w14:paraId="442C1336" w14:textId="77777777" w:rsidR="00DB07F2" w:rsidRPr="00F940F0" w:rsidRDefault="00F940F0" w:rsidP="00DB07F2">
            <w:pPr>
              <w:pStyle w:val="af1"/>
              <w:jc w:val="center"/>
              <w:rPr>
                <w:lang w:val="en-US"/>
              </w:rPr>
            </w:pPr>
            <w:r>
              <w:rPr>
                <w:lang w:val="en-US"/>
              </w:rPr>
              <w:t>1</w:t>
            </w:r>
          </w:p>
        </w:tc>
        <w:tc>
          <w:tcPr>
            <w:tcW w:w="1000" w:type="pct"/>
            <w:vAlign w:val="center"/>
          </w:tcPr>
          <w:p w14:paraId="69E9C68C" w14:textId="77777777" w:rsidR="00DB07F2" w:rsidRPr="00F940F0" w:rsidRDefault="00F940F0" w:rsidP="00DB07F2">
            <w:pPr>
              <w:pStyle w:val="af1"/>
              <w:jc w:val="center"/>
              <w:rPr>
                <w:lang w:val="en-US"/>
              </w:rPr>
            </w:pPr>
            <w:r>
              <w:rPr>
                <w:lang w:val="en-US"/>
              </w:rPr>
              <w:t>1</w:t>
            </w:r>
          </w:p>
        </w:tc>
        <w:tc>
          <w:tcPr>
            <w:tcW w:w="1000" w:type="pct"/>
            <w:vAlign w:val="center"/>
          </w:tcPr>
          <w:p w14:paraId="4872D116" w14:textId="77777777" w:rsidR="00DB07F2" w:rsidRPr="00DB07F2" w:rsidRDefault="00DB07F2" w:rsidP="00DB07F2">
            <w:pPr>
              <w:pStyle w:val="af1"/>
              <w:jc w:val="center"/>
            </w:pPr>
            <w:r>
              <w:t>0</w:t>
            </w:r>
          </w:p>
        </w:tc>
        <w:tc>
          <w:tcPr>
            <w:tcW w:w="999" w:type="pct"/>
            <w:vAlign w:val="center"/>
          </w:tcPr>
          <w:p w14:paraId="77CC05DE" w14:textId="77777777" w:rsidR="00DB07F2" w:rsidRPr="00DB07F2" w:rsidRDefault="00DB07F2" w:rsidP="00DB07F2">
            <w:pPr>
              <w:pStyle w:val="af1"/>
              <w:jc w:val="center"/>
            </w:pPr>
            <w:r w:rsidRPr="00DB07F2">
              <w:t>1</w:t>
            </w:r>
          </w:p>
        </w:tc>
      </w:tr>
    </w:tbl>
    <w:p w14:paraId="3F4C081A" w14:textId="77777777" w:rsidR="00A834DB" w:rsidRDefault="00A834DB" w:rsidP="00A834DB">
      <w:pPr>
        <w:pStyle w:val="a3"/>
        <w:jc w:val="center"/>
      </w:pPr>
    </w:p>
    <w:p w14:paraId="62DFAE8D" w14:textId="77777777" w:rsidR="00DB07F2" w:rsidRDefault="00DB07F2" w:rsidP="00DB07F2">
      <w:pPr>
        <w:pStyle w:val="a3"/>
        <w:jc w:val="center"/>
      </w:pPr>
      <w:r>
        <w:t>Заполнил</w:t>
      </w:r>
      <w:r w:rsidR="00A6583B">
        <w:t>а</w:t>
      </w:r>
      <w:r>
        <w:t xml:space="preserve"> </w:t>
      </w:r>
      <w:r w:rsidR="0009500E">
        <w:t>Е</w:t>
      </w:r>
      <w:r>
        <w:t>.</w:t>
      </w:r>
      <w:r w:rsidR="0009500E">
        <w:t>В</w:t>
      </w:r>
      <w:r>
        <w:t>.</w:t>
      </w:r>
      <w:r w:rsidR="0009500E">
        <w:t>Рогова</w:t>
      </w:r>
      <w:r>
        <w:tab/>
      </w:r>
      <w:r>
        <w:tab/>
      </w:r>
      <w:r>
        <w:tab/>
      </w:r>
      <w:r>
        <w:tab/>
      </w:r>
      <w:r>
        <w:tab/>
      </w:r>
      <w:r>
        <w:tab/>
      </w:r>
      <w:r>
        <w:tab/>
        <w:t>Таблица 2</w:t>
      </w:r>
    </w:p>
    <w:tbl>
      <w:tblPr>
        <w:tblStyle w:val="a6"/>
        <w:tblW w:w="5000" w:type="pct"/>
        <w:tblLook w:val="04A0" w:firstRow="1" w:lastRow="0" w:firstColumn="1" w:lastColumn="0" w:noHBand="0" w:noVBand="1"/>
      </w:tblPr>
      <w:tblGrid>
        <w:gridCol w:w="1917"/>
        <w:gridCol w:w="1914"/>
        <w:gridCol w:w="1914"/>
        <w:gridCol w:w="1914"/>
        <w:gridCol w:w="1912"/>
      </w:tblGrid>
      <w:tr w:rsidR="0009500E" w14:paraId="435F7D5B" w14:textId="77777777" w:rsidTr="00737AC1">
        <w:trPr>
          <w:trHeight w:val="514"/>
        </w:trPr>
        <w:tc>
          <w:tcPr>
            <w:tcW w:w="1001" w:type="pct"/>
            <w:vAlign w:val="center"/>
          </w:tcPr>
          <w:p w14:paraId="3A3840A6" w14:textId="77777777" w:rsidR="0009500E" w:rsidRPr="00DB07F2" w:rsidRDefault="0009500E" w:rsidP="00737AC1">
            <w:pPr>
              <w:pStyle w:val="af1"/>
              <w:jc w:val="center"/>
            </w:pPr>
          </w:p>
        </w:tc>
        <w:tc>
          <w:tcPr>
            <w:tcW w:w="1000" w:type="pct"/>
            <w:vAlign w:val="center"/>
          </w:tcPr>
          <w:p w14:paraId="1B14E996" w14:textId="77777777" w:rsidR="0009500E" w:rsidRPr="0009500E" w:rsidRDefault="0009500E" w:rsidP="00737AC1">
            <w:pPr>
              <w:pStyle w:val="af1"/>
              <w:jc w:val="center"/>
            </w:pPr>
            <w:r>
              <w:t>Быков</w:t>
            </w:r>
          </w:p>
        </w:tc>
        <w:tc>
          <w:tcPr>
            <w:tcW w:w="1000" w:type="pct"/>
            <w:vAlign w:val="center"/>
          </w:tcPr>
          <w:p w14:paraId="0C51EBB3" w14:textId="77777777" w:rsidR="0009500E" w:rsidRPr="00DB07F2" w:rsidRDefault="0009500E" w:rsidP="00737AC1">
            <w:pPr>
              <w:pStyle w:val="af1"/>
              <w:jc w:val="center"/>
            </w:pPr>
            <w:r>
              <w:t>Рогова</w:t>
            </w:r>
          </w:p>
        </w:tc>
        <w:tc>
          <w:tcPr>
            <w:tcW w:w="1000" w:type="pct"/>
            <w:vAlign w:val="center"/>
          </w:tcPr>
          <w:p w14:paraId="3DCBDB17" w14:textId="77777777" w:rsidR="0009500E" w:rsidRPr="00DB07F2" w:rsidRDefault="0009500E" w:rsidP="00737AC1">
            <w:pPr>
              <w:pStyle w:val="af1"/>
              <w:jc w:val="center"/>
            </w:pPr>
            <w:r>
              <w:t>Холманский</w:t>
            </w:r>
          </w:p>
        </w:tc>
        <w:tc>
          <w:tcPr>
            <w:tcW w:w="999" w:type="pct"/>
            <w:vAlign w:val="center"/>
          </w:tcPr>
          <w:p w14:paraId="50A0C983" w14:textId="77777777" w:rsidR="0009500E" w:rsidRPr="00DB07F2" w:rsidRDefault="0009500E" w:rsidP="00737AC1">
            <w:pPr>
              <w:pStyle w:val="af1"/>
              <w:jc w:val="center"/>
            </w:pPr>
            <w:r>
              <w:t>Чеботарева</w:t>
            </w:r>
          </w:p>
        </w:tc>
      </w:tr>
      <w:tr w:rsidR="0009500E" w14:paraId="03532CA9" w14:textId="77777777" w:rsidTr="00737AC1">
        <w:trPr>
          <w:trHeight w:val="683"/>
        </w:trPr>
        <w:tc>
          <w:tcPr>
            <w:tcW w:w="1001" w:type="pct"/>
            <w:vAlign w:val="center"/>
          </w:tcPr>
          <w:p w14:paraId="4158F2EF" w14:textId="77777777" w:rsidR="0009500E" w:rsidRPr="00DB07F2" w:rsidRDefault="0009500E" w:rsidP="00737AC1">
            <w:pPr>
              <w:pStyle w:val="af1"/>
              <w:jc w:val="center"/>
            </w:pPr>
            <w:r>
              <w:t>Быков</w:t>
            </w:r>
          </w:p>
        </w:tc>
        <w:tc>
          <w:tcPr>
            <w:tcW w:w="1000" w:type="pct"/>
            <w:vAlign w:val="center"/>
          </w:tcPr>
          <w:p w14:paraId="0C6CA3BA" w14:textId="77777777" w:rsidR="0009500E" w:rsidRPr="00DB07F2" w:rsidRDefault="0009500E" w:rsidP="00737AC1">
            <w:pPr>
              <w:pStyle w:val="af1"/>
              <w:jc w:val="center"/>
            </w:pPr>
            <w:r w:rsidRPr="00DB07F2">
              <w:t>1</w:t>
            </w:r>
          </w:p>
        </w:tc>
        <w:tc>
          <w:tcPr>
            <w:tcW w:w="1000" w:type="pct"/>
            <w:vAlign w:val="center"/>
          </w:tcPr>
          <w:p w14:paraId="3ED1D570" w14:textId="77777777" w:rsidR="0009500E" w:rsidRPr="00F940F0" w:rsidRDefault="0009500E" w:rsidP="00737AC1">
            <w:pPr>
              <w:pStyle w:val="af1"/>
              <w:jc w:val="center"/>
              <w:rPr>
                <w:lang w:val="en-US"/>
              </w:rPr>
            </w:pPr>
            <w:r>
              <w:rPr>
                <w:lang w:val="en-US"/>
              </w:rPr>
              <w:t>1</w:t>
            </w:r>
          </w:p>
        </w:tc>
        <w:tc>
          <w:tcPr>
            <w:tcW w:w="1000" w:type="pct"/>
            <w:vAlign w:val="center"/>
          </w:tcPr>
          <w:p w14:paraId="12F5EC60" w14:textId="77777777" w:rsidR="0009500E" w:rsidRPr="00DB07F2" w:rsidRDefault="0009500E" w:rsidP="00737AC1">
            <w:pPr>
              <w:pStyle w:val="af1"/>
              <w:jc w:val="center"/>
            </w:pPr>
            <w:r>
              <w:t>0</w:t>
            </w:r>
          </w:p>
        </w:tc>
        <w:tc>
          <w:tcPr>
            <w:tcW w:w="999" w:type="pct"/>
            <w:vAlign w:val="center"/>
          </w:tcPr>
          <w:p w14:paraId="7F79EBAC" w14:textId="77777777" w:rsidR="0009500E" w:rsidRPr="00F940F0" w:rsidRDefault="0009500E" w:rsidP="00737AC1">
            <w:pPr>
              <w:pStyle w:val="af1"/>
              <w:jc w:val="center"/>
              <w:rPr>
                <w:lang w:val="en-US"/>
              </w:rPr>
            </w:pPr>
            <w:r>
              <w:rPr>
                <w:lang w:val="en-US"/>
              </w:rPr>
              <w:t>1</w:t>
            </w:r>
          </w:p>
        </w:tc>
      </w:tr>
      <w:tr w:rsidR="0009500E" w14:paraId="0D0EB30D" w14:textId="77777777" w:rsidTr="00737AC1">
        <w:trPr>
          <w:trHeight w:val="683"/>
        </w:trPr>
        <w:tc>
          <w:tcPr>
            <w:tcW w:w="1001" w:type="pct"/>
            <w:vAlign w:val="center"/>
          </w:tcPr>
          <w:p w14:paraId="28E4F695" w14:textId="77777777" w:rsidR="0009500E" w:rsidRPr="00DB07F2" w:rsidRDefault="0009500E" w:rsidP="00737AC1">
            <w:pPr>
              <w:pStyle w:val="af1"/>
              <w:jc w:val="center"/>
            </w:pPr>
            <w:r>
              <w:t>Рогова</w:t>
            </w:r>
          </w:p>
        </w:tc>
        <w:tc>
          <w:tcPr>
            <w:tcW w:w="1000" w:type="pct"/>
            <w:vAlign w:val="center"/>
          </w:tcPr>
          <w:p w14:paraId="72D48BE4" w14:textId="77777777" w:rsidR="0009500E" w:rsidRPr="00F940F0" w:rsidRDefault="0009500E" w:rsidP="00737AC1">
            <w:pPr>
              <w:pStyle w:val="af1"/>
              <w:jc w:val="center"/>
              <w:rPr>
                <w:lang w:val="en-US"/>
              </w:rPr>
            </w:pPr>
            <w:r>
              <w:rPr>
                <w:lang w:val="en-US"/>
              </w:rPr>
              <w:t>1</w:t>
            </w:r>
          </w:p>
        </w:tc>
        <w:tc>
          <w:tcPr>
            <w:tcW w:w="1000" w:type="pct"/>
            <w:vAlign w:val="center"/>
          </w:tcPr>
          <w:p w14:paraId="5F07B1E5" w14:textId="77777777" w:rsidR="0009500E" w:rsidRPr="00DB07F2" w:rsidRDefault="0009500E" w:rsidP="00737AC1">
            <w:pPr>
              <w:pStyle w:val="af1"/>
              <w:jc w:val="center"/>
            </w:pPr>
            <w:r w:rsidRPr="00DB07F2">
              <w:t>1</w:t>
            </w:r>
          </w:p>
        </w:tc>
        <w:tc>
          <w:tcPr>
            <w:tcW w:w="1000" w:type="pct"/>
            <w:vAlign w:val="center"/>
          </w:tcPr>
          <w:p w14:paraId="45409900" w14:textId="77777777" w:rsidR="0009500E" w:rsidRPr="00DB07F2" w:rsidRDefault="0009500E" w:rsidP="00737AC1">
            <w:pPr>
              <w:pStyle w:val="af1"/>
              <w:jc w:val="center"/>
            </w:pPr>
            <w:r>
              <w:t>0</w:t>
            </w:r>
          </w:p>
        </w:tc>
        <w:tc>
          <w:tcPr>
            <w:tcW w:w="999" w:type="pct"/>
            <w:vAlign w:val="center"/>
          </w:tcPr>
          <w:p w14:paraId="5A3A63AC" w14:textId="77777777" w:rsidR="0009500E" w:rsidRPr="00F940F0" w:rsidRDefault="0009500E" w:rsidP="00737AC1">
            <w:pPr>
              <w:pStyle w:val="af1"/>
              <w:jc w:val="center"/>
              <w:rPr>
                <w:lang w:val="en-US"/>
              </w:rPr>
            </w:pPr>
            <w:r>
              <w:rPr>
                <w:lang w:val="en-US"/>
              </w:rPr>
              <w:t>1</w:t>
            </w:r>
          </w:p>
        </w:tc>
      </w:tr>
      <w:tr w:rsidR="0009500E" w14:paraId="734FF87F" w14:textId="77777777" w:rsidTr="00737AC1">
        <w:trPr>
          <w:trHeight w:val="683"/>
        </w:trPr>
        <w:tc>
          <w:tcPr>
            <w:tcW w:w="1001" w:type="pct"/>
            <w:vAlign w:val="center"/>
          </w:tcPr>
          <w:p w14:paraId="07F7ACFA" w14:textId="77777777" w:rsidR="0009500E" w:rsidRPr="00DB07F2" w:rsidRDefault="0009500E" w:rsidP="00737AC1">
            <w:pPr>
              <w:pStyle w:val="af1"/>
              <w:jc w:val="center"/>
            </w:pPr>
            <w:r>
              <w:t>Холманский</w:t>
            </w:r>
          </w:p>
        </w:tc>
        <w:tc>
          <w:tcPr>
            <w:tcW w:w="1000" w:type="pct"/>
            <w:vAlign w:val="center"/>
          </w:tcPr>
          <w:p w14:paraId="43B3AF96" w14:textId="77777777" w:rsidR="0009500E" w:rsidRPr="00DB07F2" w:rsidRDefault="0009500E" w:rsidP="00737AC1">
            <w:pPr>
              <w:pStyle w:val="af1"/>
              <w:jc w:val="center"/>
            </w:pPr>
            <w:r>
              <w:t>2</w:t>
            </w:r>
          </w:p>
        </w:tc>
        <w:tc>
          <w:tcPr>
            <w:tcW w:w="1000" w:type="pct"/>
            <w:vAlign w:val="center"/>
          </w:tcPr>
          <w:p w14:paraId="5F63F33E" w14:textId="77777777" w:rsidR="0009500E" w:rsidRPr="00DB07F2" w:rsidRDefault="0009500E" w:rsidP="00737AC1">
            <w:pPr>
              <w:pStyle w:val="af1"/>
              <w:jc w:val="center"/>
            </w:pPr>
            <w:r>
              <w:t>2</w:t>
            </w:r>
          </w:p>
        </w:tc>
        <w:tc>
          <w:tcPr>
            <w:tcW w:w="1000" w:type="pct"/>
            <w:vAlign w:val="center"/>
          </w:tcPr>
          <w:p w14:paraId="187784FE" w14:textId="77777777" w:rsidR="0009500E" w:rsidRPr="00DB07F2" w:rsidRDefault="0009500E" w:rsidP="00737AC1">
            <w:pPr>
              <w:pStyle w:val="af1"/>
              <w:jc w:val="center"/>
            </w:pPr>
            <w:r w:rsidRPr="00DB07F2">
              <w:t>1</w:t>
            </w:r>
          </w:p>
        </w:tc>
        <w:tc>
          <w:tcPr>
            <w:tcW w:w="999" w:type="pct"/>
            <w:vAlign w:val="center"/>
          </w:tcPr>
          <w:p w14:paraId="3C35B43A" w14:textId="77777777" w:rsidR="0009500E" w:rsidRPr="00DB07F2" w:rsidRDefault="0009500E" w:rsidP="00737AC1">
            <w:pPr>
              <w:pStyle w:val="af1"/>
              <w:jc w:val="center"/>
            </w:pPr>
            <w:r>
              <w:t>2</w:t>
            </w:r>
          </w:p>
        </w:tc>
      </w:tr>
      <w:tr w:rsidR="0009500E" w14:paraId="436D6F82" w14:textId="77777777" w:rsidTr="00737AC1">
        <w:trPr>
          <w:trHeight w:val="683"/>
        </w:trPr>
        <w:tc>
          <w:tcPr>
            <w:tcW w:w="1001" w:type="pct"/>
            <w:vAlign w:val="center"/>
          </w:tcPr>
          <w:p w14:paraId="5DFD21C3" w14:textId="77777777" w:rsidR="0009500E" w:rsidRPr="00DB07F2" w:rsidRDefault="0009500E" w:rsidP="00737AC1">
            <w:pPr>
              <w:pStyle w:val="af1"/>
              <w:jc w:val="center"/>
            </w:pPr>
            <w:r>
              <w:t>Чеботарева</w:t>
            </w:r>
          </w:p>
        </w:tc>
        <w:tc>
          <w:tcPr>
            <w:tcW w:w="1000" w:type="pct"/>
            <w:vAlign w:val="center"/>
          </w:tcPr>
          <w:p w14:paraId="530518F8" w14:textId="77777777" w:rsidR="0009500E" w:rsidRPr="00F940F0" w:rsidRDefault="0009500E" w:rsidP="00737AC1">
            <w:pPr>
              <w:pStyle w:val="af1"/>
              <w:jc w:val="center"/>
              <w:rPr>
                <w:lang w:val="en-US"/>
              </w:rPr>
            </w:pPr>
            <w:r>
              <w:rPr>
                <w:lang w:val="en-US"/>
              </w:rPr>
              <w:t>1</w:t>
            </w:r>
          </w:p>
        </w:tc>
        <w:tc>
          <w:tcPr>
            <w:tcW w:w="1000" w:type="pct"/>
            <w:vAlign w:val="center"/>
          </w:tcPr>
          <w:p w14:paraId="059BC7DA" w14:textId="77777777" w:rsidR="0009500E" w:rsidRPr="00F940F0" w:rsidRDefault="0009500E" w:rsidP="00737AC1">
            <w:pPr>
              <w:pStyle w:val="af1"/>
              <w:jc w:val="center"/>
              <w:rPr>
                <w:lang w:val="en-US"/>
              </w:rPr>
            </w:pPr>
            <w:r>
              <w:rPr>
                <w:lang w:val="en-US"/>
              </w:rPr>
              <w:t>1</w:t>
            </w:r>
          </w:p>
        </w:tc>
        <w:tc>
          <w:tcPr>
            <w:tcW w:w="1000" w:type="pct"/>
            <w:vAlign w:val="center"/>
          </w:tcPr>
          <w:p w14:paraId="444E9CEF" w14:textId="77777777" w:rsidR="0009500E" w:rsidRPr="00DB07F2" w:rsidRDefault="0009500E" w:rsidP="00737AC1">
            <w:pPr>
              <w:pStyle w:val="af1"/>
              <w:jc w:val="center"/>
            </w:pPr>
            <w:r>
              <w:t>0</w:t>
            </w:r>
          </w:p>
        </w:tc>
        <w:tc>
          <w:tcPr>
            <w:tcW w:w="999" w:type="pct"/>
            <w:vAlign w:val="center"/>
          </w:tcPr>
          <w:p w14:paraId="16E75325" w14:textId="77777777" w:rsidR="0009500E" w:rsidRPr="00DB07F2" w:rsidRDefault="0009500E" w:rsidP="00737AC1">
            <w:pPr>
              <w:pStyle w:val="af1"/>
              <w:jc w:val="center"/>
            </w:pPr>
            <w:r w:rsidRPr="00DB07F2">
              <w:t>1</w:t>
            </w:r>
          </w:p>
        </w:tc>
      </w:tr>
    </w:tbl>
    <w:p w14:paraId="585BA97D" w14:textId="77777777" w:rsidR="00DB07F2" w:rsidRDefault="00DB07F2" w:rsidP="00A834DB">
      <w:pPr>
        <w:pStyle w:val="a3"/>
        <w:jc w:val="center"/>
      </w:pPr>
    </w:p>
    <w:p w14:paraId="4F820364" w14:textId="77777777" w:rsidR="00DB07F2" w:rsidRDefault="0009500E" w:rsidP="00DB07F2">
      <w:pPr>
        <w:pStyle w:val="a3"/>
        <w:jc w:val="center"/>
      </w:pPr>
      <w:r>
        <w:t>Заполнил М</w:t>
      </w:r>
      <w:r w:rsidR="00DB07F2">
        <w:t>.</w:t>
      </w:r>
      <w:r>
        <w:t>В</w:t>
      </w:r>
      <w:r w:rsidR="00DB07F2">
        <w:t xml:space="preserve">. </w:t>
      </w:r>
      <w:r>
        <w:t>Холманский</w:t>
      </w:r>
      <w:r w:rsidR="00DB07F2">
        <w:tab/>
      </w:r>
      <w:r w:rsidR="00DB07F2">
        <w:tab/>
      </w:r>
      <w:r w:rsidR="00DB07F2">
        <w:tab/>
      </w:r>
      <w:r w:rsidR="00DB07F2">
        <w:tab/>
      </w:r>
      <w:r w:rsidR="00DB07F2">
        <w:tab/>
      </w:r>
      <w:r w:rsidR="00DB07F2">
        <w:tab/>
        <w:t>Таблица 3</w:t>
      </w:r>
    </w:p>
    <w:tbl>
      <w:tblPr>
        <w:tblStyle w:val="a6"/>
        <w:tblW w:w="5000" w:type="pct"/>
        <w:tblLook w:val="04A0" w:firstRow="1" w:lastRow="0" w:firstColumn="1" w:lastColumn="0" w:noHBand="0" w:noVBand="1"/>
      </w:tblPr>
      <w:tblGrid>
        <w:gridCol w:w="1917"/>
        <w:gridCol w:w="1914"/>
        <w:gridCol w:w="1914"/>
        <w:gridCol w:w="1914"/>
        <w:gridCol w:w="1912"/>
      </w:tblGrid>
      <w:tr w:rsidR="0009500E" w14:paraId="35FC0B57" w14:textId="77777777" w:rsidTr="00737AC1">
        <w:trPr>
          <w:trHeight w:val="514"/>
        </w:trPr>
        <w:tc>
          <w:tcPr>
            <w:tcW w:w="1001" w:type="pct"/>
            <w:vAlign w:val="center"/>
          </w:tcPr>
          <w:p w14:paraId="49C8EB25" w14:textId="77777777" w:rsidR="0009500E" w:rsidRPr="00DB07F2" w:rsidRDefault="0009500E" w:rsidP="00737AC1">
            <w:pPr>
              <w:pStyle w:val="af1"/>
              <w:jc w:val="center"/>
            </w:pPr>
          </w:p>
        </w:tc>
        <w:tc>
          <w:tcPr>
            <w:tcW w:w="1000" w:type="pct"/>
            <w:vAlign w:val="center"/>
          </w:tcPr>
          <w:p w14:paraId="3BF1BFC9" w14:textId="77777777" w:rsidR="0009500E" w:rsidRPr="0009500E" w:rsidRDefault="0009500E" w:rsidP="00737AC1">
            <w:pPr>
              <w:pStyle w:val="af1"/>
              <w:jc w:val="center"/>
            </w:pPr>
            <w:r>
              <w:t>Быков</w:t>
            </w:r>
          </w:p>
        </w:tc>
        <w:tc>
          <w:tcPr>
            <w:tcW w:w="1000" w:type="pct"/>
            <w:vAlign w:val="center"/>
          </w:tcPr>
          <w:p w14:paraId="44575796" w14:textId="77777777" w:rsidR="0009500E" w:rsidRPr="00DB07F2" w:rsidRDefault="0009500E" w:rsidP="00737AC1">
            <w:pPr>
              <w:pStyle w:val="af1"/>
              <w:jc w:val="center"/>
            </w:pPr>
            <w:r>
              <w:t>Рогова</w:t>
            </w:r>
          </w:p>
        </w:tc>
        <w:tc>
          <w:tcPr>
            <w:tcW w:w="1000" w:type="pct"/>
            <w:vAlign w:val="center"/>
          </w:tcPr>
          <w:p w14:paraId="65C7FFF7" w14:textId="77777777" w:rsidR="0009500E" w:rsidRPr="00DB07F2" w:rsidRDefault="0009500E" w:rsidP="00737AC1">
            <w:pPr>
              <w:pStyle w:val="af1"/>
              <w:jc w:val="center"/>
            </w:pPr>
            <w:r>
              <w:t>Холманский</w:t>
            </w:r>
          </w:p>
        </w:tc>
        <w:tc>
          <w:tcPr>
            <w:tcW w:w="999" w:type="pct"/>
            <w:vAlign w:val="center"/>
          </w:tcPr>
          <w:p w14:paraId="44B384D7" w14:textId="77777777" w:rsidR="0009500E" w:rsidRPr="00DB07F2" w:rsidRDefault="0009500E" w:rsidP="00737AC1">
            <w:pPr>
              <w:pStyle w:val="af1"/>
              <w:jc w:val="center"/>
            </w:pPr>
            <w:r>
              <w:t>Чеботарева</w:t>
            </w:r>
          </w:p>
        </w:tc>
      </w:tr>
      <w:tr w:rsidR="0009500E" w14:paraId="42D727DF" w14:textId="77777777" w:rsidTr="00737AC1">
        <w:trPr>
          <w:trHeight w:val="683"/>
        </w:trPr>
        <w:tc>
          <w:tcPr>
            <w:tcW w:w="1001" w:type="pct"/>
            <w:vAlign w:val="center"/>
          </w:tcPr>
          <w:p w14:paraId="214BDD47" w14:textId="77777777" w:rsidR="0009500E" w:rsidRPr="00DB07F2" w:rsidRDefault="0009500E" w:rsidP="00737AC1">
            <w:pPr>
              <w:pStyle w:val="af1"/>
              <w:jc w:val="center"/>
            </w:pPr>
            <w:r>
              <w:t>Быков</w:t>
            </w:r>
          </w:p>
        </w:tc>
        <w:tc>
          <w:tcPr>
            <w:tcW w:w="1000" w:type="pct"/>
            <w:vAlign w:val="center"/>
          </w:tcPr>
          <w:p w14:paraId="7674AA02" w14:textId="77777777" w:rsidR="0009500E" w:rsidRPr="00DB07F2" w:rsidRDefault="0009500E" w:rsidP="00737AC1">
            <w:pPr>
              <w:pStyle w:val="af1"/>
              <w:jc w:val="center"/>
            </w:pPr>
            <w:r w:rsidRPr="00DB07F2">
              <w:t>1</w:t>
            </w:r>
          </w:p>
        </w:tc>
        <w:tc>
          <w:tcPr>
            <w:tcW w:w="1000" w:type="pct"/>
            <w:vAlign w:val="center"/>
          </w:tcPr>
          <w:p w14:paraId="74AAF7EC" w14:textId="77777777" w:rsidR="0009500E" w:rsidRPr="00F940F0" w:rsidRDefault="0009500E" w:rsidP="00737AC1">
            <w:pPr>
              <w:pStyle w:val="af1"/>
              <w:jc w:val="center"/>
              <w:rPr>
                <w:lang w:val="en-US"/>
              </w:rPr>
            </w:pPr>
            <w:r>
              <w:rPr>
                <w:lang w:val="en-US"/>
              </w:rPr>
              <w:t>1</w:t>
            </w:r>
          </w:p>
        </w:tc>
        <w:tc>
          <w:tcPr>
            <w:tcW w:w="1000" w:type="pct"/>
            <w:vAlign w:val="center"/>
          </w:tcPr>
          <w:p w14:paraId="5DF619D6" w14:textId="77777777" w:rsidR="0009500E" w:rsidRPr="00DB07F2" w:rsidRDefault="0009500E" w:rsidP="00737AC1">
            <w:pPr>
              <w:pStyle w:val="af1"/>
              <w:jc w:val="center"/>
            </w:pPr>
            <w:r>
              <w:t>0</w:t>
            </w:r>
          </w:p>
        </w:tc>
        <w:tc>
          <w:tcPr>
            <w:tcW w:w="999" w:type="pct"/>
            <w:vAlign w:val="center"/>
          </w:tcPr>
          <w:p w14:paraId="4549FF62" w14:textId="77777777" w:rsidR="0009500E" w:rsidRPr="00F940F0" w:rsidRDefault="0009500E" w:rsidP="00737AC1">
            <w:pPr>
              <w:pStyle w:val="af1"/>
              <w:jc w:val="center"/>
              <w:rPr>
                <w:lang w:val="en-US"/>
              </w:rPr>
            </w:pPr>
            <w:r>
              <w:rPr>
                <w:lang w:val="en-US"/>
              </w:rPr>
              <w:t>1</w:t>
            </w:r>
          </w:p>
        </w:tc>
      </w:tr>
      <w:tr w:rsidR="0009500E" w14:paraId="55B565DC" w14:textId="77777777" w:rsidTr="00737AC1">
        <w:trPr>
          <w:trHeight w:val="683"/>
        </w:trPr>
        <w:tc>
          <w:tcPr>
            <w:tcW w:w="1001" w:type="pct"/>
            <w:vAlign w:val="center"/>
          </w:tcPr>
          <w:p w14:paraId="5321649C" w14:textId="77777777" w:rsidR="0009500E" w:rsidRPr="00DB07F2" w:rsidRDefault="0009500E" w:rsidP="00737AC1">
            <w:pPr>
              <w:pStyle w:val="af1"/>
              <w:jc w:val="center"/>
            </w:pPr>
            <w:r>
              <w:t>Рогова</w:t>
            </w:r>
          </w:p>
        </w:tc>
        <w:tc>
          <w:tcPr>
            <w:tcW w:w="1000" w:type="pct"/>
            <w:vAlign w:val="center"/>
          </w:tcPr>
          <w:p w14:paraId="431DA344" w14:textId="77777777" w:rsidR="0009500E" w:rsidRPr="00F940F0" w:rsidRDefault="0009500E" w:rsidP="00737AC1">
            <w:pPr>
              <w:pStyle w:val="af1"/>
              <w:jc w:val="center"/>
              <w:rPr>
                <w:lang w:val="en-US"/>
              </w:rPr>
            </w:pPr>
            <w:r>
              <w:rPr>
                <w:lang w:val="en-US"/>
              </w:rPr>
              <w:t>1</w:t>
            </w:r>
          </w:p>
        </w:tc>
        <w:tc>
          <w:tcPr>
            <w:tcW w:w="1000" w:type="pct"/>
            <w:vAlign w:val="center"/>
          </w:tcPr>
          <w:p w14:paraId="630D4570" w14:textId="77777777" w:rsidR="0009500E" w:rsidRPr="00DB07F2" w:rsidRDefault="0009500E" w:rsidP="00737AC1">
            <w:pPr>
              <w:pStyle w:val="af1"/>
              <w:jc w:val="center"/>
            </w:pPr>
            <w:r w:rsidRPr="00DB07F2">
              <w:t>1</w:t>
            </w:r>
          </w:p>
        </w:tc>
        <w:tc>
          <w:tcPr>
            <w:tcW w:w="1000" w:type="pct"/>
            <w:vAlign w:val="center"/>
          </w:tcPr>
          <w:p w14:paraId="0F2DBC72" w14:textId="77777777" w:rsidR="0009500E" w:rsidRPr="00DB07F2" w:rsidRDefault="0009500E" w:rsidP="00737AC1">
            <w:pPr>
              <w:pStyle w:val="af1"/>
              <w:jc w:val="center"/>
            </w:pPr>
            <w:r>
              <w:t>0</w:t>
            </w:r>
          </w:p>
        </w:tc>
        <w:tc>
          <w:tcPr>
            <w:tcW w:w="999" w:type="pct"/>
            <w:vAlign w:val="center"/>
          </w:tcPr>
          <w:p w14:paraId="68A32453" w14:textId="77777777" w:rsidR="0009500E" w:rsidRPr="00F940F0" w:rsidRDefault="0009500E" w:rsidP="00737AC1">
            <w:pPr>
              <w:pStyle w:val="af1"/>
              <w:jc w:val="center"/>
              <w:rPr>
                <w:lang w:val="en-US"/>
              </w:rPr>
            </w:pPr>
            <w:r>
              <w:rPr>
                <w:lang w:val="en-US"/>
              </w:rPr>
              <w:t>1</w:t>
            </w:r>
          </w:p>
        </w:tc>
      </w:tr>
      <w:tr w:rsidR="0009500E" w14:paraId="1F606645" w14:textId="77777777" w:rsidTr="00737AC1">
        <w:trPr>
          <w:trHeight w:val="683"/>
        </w:trPr>
        <w:tc>
          <w:tcPr>
            <w:tcW w:w="1001" w:type="pct"/>
            <w:vAlign w:val="center"/>
          </w:tcPr>
          <w:p w14:paraId="2B117D5E" w14:textId="77777777" w:rsidR="0009500E" w:rsidRPr="00DB07F2" w:rsidRDefault="0009500E" w:rsidP="00737AC1">
            <w:pPr>
              <w:pStyle w:val="af1"/>
              <w:jc w:val="center"/>
            </w:pPr>
            <w:r>
              <w:t>Холманский</w:t>
            </w:r>
          </w:p>
        </w:tc>
        <w:tc>
          <w:tcPr>
            <w:tcW w:w="1000" w:type="pct"/>
            <w:vAlign w:val="center"/>
          </w:tcPr>
          <w:p w14:paraId="59034DD2" w14:textId="77777777" w:rsidR="0009500E" w:rsidRPr="00DB07F2" w:rsidRDefault="0009500E" w:rsidP="00737AC1">
            <w:pPr>
              <w:pStyle w:val="af1"/>
              <w:jc w:val="center"/>
            </w:pPr>
            <w:r>
              <w:t>2</w:t>
            </w:r>
          </w:p>
        </w:tc>
        <w:tc>
          <w:tcPr>
            <w:tcW w:w="1000" w:type="pct"/>
            <w:vAlign w:val="center"/>
          </w:tcPr>
          <w:p w14:paraId="6ECD66D9" w14:textId="77777777" w:rsidR="0009500E" w:rsidRPr="00DB07F2" w:rsidRDefault="0009500E" w:rsidP="00737AC1">
            <w:pPr>
              <w:pStyle w:val="af1"/>
              <w:jc w:val="center"/>
            </w:pPr>
            <w:r>
              <w:t>2</w:t>
            </w:r>
          </w:p>
        </w:tc>
        <w:tc>
          <w:tcPr>
            <w:tcW w:w="1000" w:type="pct"/>
            <w:vAlign w:val="center"/>
          </w:tcPr>
          <w:p w14:paraId="58EF92CF" w14:textId="77777777" w:rsidR="0009500E" w:rsidRPr="00DB07F2" w:rsidRDefault="0009500E" w:rsidP="00737AC1">
            <w:pPr>
              <w:pStyle w:val="af1"/>
              <w:jc w:val="center"/>
            </w:pPr>
            <w:r w:rsidRPr="00DB07F2">
              <w:t>1</w:t>
            </w:r>
          </w:p>
        </w:tc>
        <w:tc>
          <w:tcPr>
            <w:tcW w:w="999" w:type="pct"/>
            <w:vAlign w:val="center"/>
          </w:tcPr>
          <w:p w14:paraId="79DFF253" w14:textId="77777777" w:rsidR="0009500E" w:rsidRPr="00DB07F2" w:rsidRDefault="0009500E" w:rsidP="00737AC1">
            <w:pPr>
              <w:pStyle w:val="af1"/>
              <w:jc w:val="center"/>
            </w:pPr>
            <w:r>
              <w:t>2</w:t>
            </w:r>
          </w:p>
        </w:tc>
      </w:tr>
      <w:tr w:rsidR="0009500E" w14:paraId="7D9CA980" w14:textId="77777777" w:rsidTr="00737AC1">
        <w:trPr>
          <w:trHeight w:val="683"/>
        </w:trPr>
        <w:tc>
          <w:tcPr>
            <w:tcW w:w="1001" w:type="pct"/>
            <w:vAlign w:val="center"/>
          </w:tcPr>
          <w:p w14:paraId="50403251" w14:textId="77777777" w:rsidR="0009500E" w:rsidRPr="00DB07F2" w:rsidRDefault="0009500E" w:rsidP="00737AC1">
            <w:pPr>
              <w:pStyle w:val="af1"/>
              <w:jc w:val="center"/>
            </w:pPr>
            <w:r>
              <w:t>Чеботарева</w:t>
            </w:r>
          </w:p>
        </w:tc>
        <w:tc>
          <w:tcPr>
            <w:tcW w:w="1000" w:type="pct"/>
            <w:vAlign w:val="center"/>
          </w:tcPr>
          <w:p w14:paraId="49D731AE" w14:textId="77777777" w:rsidR="0009500E" w:rsidRPr="00F940F0" w:rsidRDefault="0009500E" w:rsidP="00737AC1">
            <w:pPr>
              <w:pStyle w:val="af1"/>
              <w:jc w:val="center"/>
              <w:rPr>
                <w:lang w:val="en-US"/>
              </w:rPr>
            </w:pPr>
            <w:r>
              <w:rPr>
                <w:lang w:val="en-US"/>
              </w:rPr>
              <w:t>1</w:t>
            </w:r>
          </w:p>
        </w:tc>
        <w:tc>
          <w:tcPr>
            <w:tcW w:w="1000" w:type="pct"/>
            <w:vAlign w:val="center"/>
          </w:tcPr>
          <w:p w14:paraId="5F99BB66" w14:textId="77777777" w:rsidR="0009500E" w:rsidRPr="00F940F0" w:rsidRDefault="0009500E" w:rsidP="00737AC1">
            <w:pPr>
              <w:pStyle w:val="af1"/>
              <w:jc w:val="center"/>
              <w:rPr>
                <w:lang w:val="en-US"/>
              </w:rPr>
            </w:pPr>
            <w:r>
              <w:rPr>
                <w:lang w:val="en-US"/>
              </w:rPr>
              <w:t>1</w:t>
            </w:r>
          </w:p>
        </w:tc>
        <w:tc>
          <w:tcPr>
            <w:tcW w:w="1000" w:type="pct"/>
            <w:vAlign w:val="center"/>
          </w:tcPr>
          <w:p w14:paraId="27B71412" w14:textId="77777777" w:rsidR="0009500E" w:rsidRPr="00DB07F2" w:rsidRDefault="0009500E" w:rsidP="00737AC1">
            <w:pPr>
              <w:pStyle w:val="af1"/>
              <w:jc w:val="center"/>
            </w:pPr>
            <w:r>
              <w:t>0</w:t>
            </w:r>
          </w:p>
        </w:tc>
        <w:tc>
          <w:tcPr>
            <w:tcW w:w="999" w:type="pct"/>
            <w:vAlign w:val="center"/>
          </w:tcPr>
          <w:p w14:paraId="3589AC1D" w14:textId="77777777" w:rsidR="0009500E" w:rsidRPr="00DB07F2" w:rsidRDefault="0009500E" w:rsidP="00737AC1">
            <w:pPr>
              <w:pStyle w:val="af1"/>
              <w:jc w:val="center"/>
            </w:pPr>
            <w:r w:rsidRPr="00DB07F2">
              <w:t>1</w:t>
            </w:r>
          </w:p>
        </w:tc>
      </w:tr>
    </w:tbl>
    <w:p w14:paraId="7E1F92F3" w14:textId="77777777" w:rsidR="00DB07F2" w:rsidRDefault="00DB07F2" w:rsidP="00A834DB">
      <w:pPr>
        <w:pStyle w:val="a3"/>
        <w:jc w:val="center"/>
      </w:pPr>
    </w:p>
    <w:p w14:paraId="1C55736F" w14:textId="77777777" w:rsidR="00DB07F2" w:rsidRDefault="0009500E" w:rsidP="00DB07F2">
      <w:pPr>
        <w:pStyle w:val="a3"/>
        <w:jc w:val="center"/>
      </w:pPr>
      <w:r>
        <w:lastRenderedPageBreak/>
        <w:t>Заполнил</w:t>
      </w:r>
      <w:r w:rsidR="00A6583B">
        <w:t>а</w:t>
      </w:r>
      <w:r>
        <w:t xml:space="preserve"> Е.Н</w:t>
      </w:r>
      <w:r w:rsidR="00DB07F2">
        <w:t>.</w:t>
      </w:r>
      <w:r>
        <w:t xml:space="preserve"> Чеботарева </w:t>
      </w:r>
      <w:r w:rsidR="00DB07F2">
        <w:tab/>
      </w:r>
      <w:r w:rsidR="00DB07F2">
        <w:tab/>
      </w:r>
      <w:r w:rsidR="00DB07F2">
        <w:tab/>
      </w:r>
      <w:r w:rsidR="00DB07F2">
        <w:tab/>
      </w:r>
      <w:r w:rsidR="00DB07F2">
        <w:tab/>
      </w:r>
      <w:r w:rsidR="00DB07F2">
        <w:tab/>
        <w:t>Таблица 4</w:t>
      </w:r>
    </w:p>
    <w:tbl>
      <w:tblPr>
        <w:tblStyle w:val="a6"/>
        <w:tblW w:w="5000" w:type="pct"/>
        <w:tblLook w:val="04A0" w:firstRow="1" w:lastRow="0" w:firstColumn="1" w:lastColumn="0" w:noHBand="0" w:noVBand="1"/>
      </w:tblPr>
      <w:tblGrid>
        <w:gridCol w:w="1917"/>
        <w:gridCol w:w="1914"/>
        <w:gridCol w:w="1914"/>
        <w:gridCol w:w="1914"/>
        <w:gridCol w:w="1912"/>
      </w:tblGrid>
      <w:tr w:rsidR="0009500E" w14:paraId="624082E4" w14:textId="77777777" w:rsidTr="00737AC1">
        <w:trPr>
          <w:trHeight w:val="514"/>
        </w:trPr>
        <w:tc>
          <w:tcPr>
            <w:tcW w:w="1001" w:type="pct"/>
            <w:vAlign w:val="center"/>
          </w:tcPr>
          <w:p w14:paraId="153A263E" w14:textId="77777777" w:rsidR="0009500E" w:rsidRPr="00DB07F2" w:rsidRDefault="0009500E" w:rsidP="00737AC1">
            <w:pPr>
              <w:pStyle w:val="af1"/>
              <w:jc w:val="center"/>
            </w:pPr>
          </w:p>
        </w:tc>
        <w:tc>
          <w:tcPr>
            <w:tcW w:w="1000" w:type="pct"/>
            <w:vAlign w:val="center"/>
          </w:tcPr>
          <w:p w14:paraId="72D9E5D9" w14:textId="77777777" w:rsidR="0009500E" w:rsidRPr="0009500E" w:rsidRDefault="0009500E" w:rsidP="00737AC1">
            <w:pPr>
              <w:pStyle w:val="af1"/>
              <w:jc w:val="center"/>
            </w:pPr>
            <w:r>
              <w:t>Быков</w:t>
            </w:r>
          </w:p>
        </w:tc>
        <w:tc>
          <w:tcPr>
            <w:tcW w:w="1000" w:type="pct"/>
            <w:vAlign w:val="center"/>
          </w:tcPr>
          <w:p w14:paraId="2C53A10E" w14:textId="77777777" w:rsidR="0009500E" w:rsidRPr="00DB07F2" w:rsidRDefault="0009500E" w:rsidP="00737AC1">
            <w:pPr>
              <w:pStyle w:val="af1"/>
              <w:jc w:val="center"/>
            </w:pPr>
            <w:r>
              <w:t>Рогова</w:t>
            </w:r>
          </w:p>
        </w:tc>
        <w:tc>
          <w:tcPr>
            <w:tcW w:w="1000" w:type="pct"/>
            <w:vAlign w:val="center"/>
          </w:tcPr>
          <w:p w14:paraId="1F566D3B" w14:textId="77777777" w:rsidR="0009500E" w:rsidRPr="00DB07F2" w:rsidRDefault="0009500E" w:rsidP="00737AC1">
            <w:pPr>
              <w:pStyle w:val="af1"/>
              <w:jc w:val="center"/>
            </w:pPr>
            <w:r>
              <w:t>Холманский</w:t>
            </w:r>
          </w:p>
        </w:tc>
        <w:tc>
          <w:tcPr>
            <w:tcW w:w="999" w:type="pct"/>
            <w:vAlign w:val="center"/>
          </w:tcPr>
          <w:p w14:paraId="51A92D6D" w14:textId="77777777" w:rsidR="0009500E" w:rsidRPr="00DB07F2" w:rsidRDefault="0009500E" w:rsidP="00737AC1">
            <w:pPr>
              <w:pStyle w:val="af1"/>
              <w:jc w:val="center"/>
            </w:pPr>
            <w:r>
              <w:t>Чеботарева</w:t>
            </w:r>
          </w:p>
        </w:tc>
      </w:tr>
      <w:tr w:rsidR="0009500E" w14:paraId="412EAFA0" w14:textId="77777777" w:rsidTr="00737AC1">
        <w:trPr>
          <w:trHeight w:val="683"/>
        </w:trPr>
        <w:tc>
          <w:tcPr>
            <w:tcW w:w="1001" w:type="pct"/>
            <w:vAlign w:val="center"/>
          </w:tcPr>
          <w:p w14:paraId="5FEA4BEE" w14:textId="77777777" w:rsidR="0009500E" w:rsidRPr="00DB07F2" w:rsidRDefault="0009500E" w:rsidP="00737AC1">
            <w:pPr>
              <w:pStyle w:val="af1"/>
              <w:jc w:val="center"/>
            </w:pPr>
            <w:r>
              <w:t>Быков</w:t>
            </w:r>
          </w:p>
        </w:tc>
        <w:tc>
          <w:tcPr>
            <w:tcW w:w="1000" w:type="pct"/>
            <w:vAlign w:val="center"/>
          </w:tcPr>
          <w:p w14:paraId="3A6FC0E7" w14:textId="77777777" w:rsidR="0009500E" w:rsidRPr="00DB07F2" w:rsidRDefault="0009500E" w:rsidP="00737AC1">
            <w:pPr>
              <w:pStyle w:val="af1"/>
              <w:jc w:val="center"/>
            </w:pPr>
            <w:r w:rsidRPr="00DB07F2">
              <w:t>1</w:t>
            </w:r>
          </w:p>
        </w:tc>
        <w:tc>
          <w:tcPr>
            <w:tcW w:w="1000" w:type="pct"/>
            <w:vAlign w:val="center"/>
          </w:tcPr>
          <w:p w14:paraId="6C4836C8" w14:textId="77777777" w:rsidR="0009500E" w:rsidRPr="0009500E" w:rsidRDefault="0009500E" w:rsidP="00737AC1">
            <w:pPr>
              <w:pStyle w:val="af1"/>
              <w:jc w:val="center"/>
            </w:pPr>
            <w:r w:rsidRPr="0009500E">
              <w:t>1</w:t>
            </w:r>
          </w:p>
        </w:tc>
        <w:tc>
          <w:tcPr>
            <w:tcW w:w="1000" w:type="pct"/>
            <w:vAlign w:val="center"/>
          </w:tcPr>
          <w:p w14:paraId="296A80D5" w14:textId="77777777" w:rsidR="0009500E" w:rsidRPr="00DB07F2" w:rsidRDefault="0009500E" w:rsidP="00737AC1">
            <w:pPr>
              <w:pStyle w:val="af1"/>
              <w:jc w:val="center"/>
            </w:pPr>
            <w:r>
              <w:t>0</w:t>
            </w:r>
          </w:p>
        </w:tc>
        <w:tc>
          <w:tcPr>
            <w:tcW w:w="999" w:type="pct"/>
            <w:vAlign w:val="center"/>
          </w:tcPr>
          <w:p w14:paraId="75DD2DB0" w14:textId="77777777" w:rsidR="0009500E" w:rsidRPr="0009500E" w:rsidRDefault="0009500E" w:rsidP="00737AC1">
            <w:pPr>
              <w:pStyle w:val="af1"/>
              <w:jc w:val="center"/>
            </w:pPr>
            <w:r w:rsidRPr="0009500E">
              <w:t>1</w:t>
            </w:r>
          </w:p>
        </w:tc>
      </w:tr>
      <w:tr w:rsidR="0009500E" w14:paraId="50390938" w14:textId="77777777" w:rsidTr="00737AC1">
        <w:trPr>
          <w:trHeight w:val="683"/>
        </w:trPr>
        <w:tc>
          <w:tcPr>
            <w:tcW w:w="1001" w:type="pct"/>
            <w:vAlign w:val="center"/>
          </w:tcPr>
          <w:p w14:paraId="37145C2D" w14:textId="77777777" w:rsidR="0009500E" w:rsidRPr="00DB07F2" w:rsidRDefault="0009500E" w:rsidP="00737AC1">
            <w:pPr>
              <w:pStyle w:val="af1"/>
              <w:jc w:val="center"/>
            </w:pPr>
            <w:r>
              <w:t>Рогова</w:t>
            </w:r>
          </w:p>
        </w:tc>
        <w:tc>
          <w:tcPr>
            <w:tcW w:w="1000" w:type="pct"/>
            <w:vAlign w:val="center"/>
          </w:tcPr>
          <w:p w14:paraId="2320F607" w14:textId="77777777" w:rsidR="0009500E" w:rsidRPr="0009500E" w:rsidRDefault="0009500E" w:rsidP="00737AC1">
            <w:pPr>
              <w:pStyle w:val="af1"/>
              <w:jc w:val="center"/>
            </w:pPr>
            <w:r w:rsidRPr="0009500E">
              <w:t>1</w:t>
            </w:r>
          </w:p>
        </w:tc>
        <w:tc>
          <w:tcPr>
            <w:tcW w:w="1000" w:type="pct"/>
            <w:vAlign w:val="center"/>
          </w:tcPr>
          <w:p w14:paraId="428B2F8D" w14:textId="77777777" w:rsidR="0009500E" w:rsidRPr="00DB07F2" w:rsidRDefault="0009500E" w:rsidP="00737AC1">
            <w:pPr>
              <w:pStyle w:val="af1"/>
              <w:jc w:val="center"/>
            </w:pPr>
            <w:r w:rsidRPr="00DB07F2">
              <w:t>1</w:t>
            </w:r>
          </w:p>
        </w:tc>
        <w:tc>
          <w:tcPr>
            <w:tcW w:w="1000" w:type="pct"/>
            <w:vAlign w:val="center"/>
          </w:tcPr>
          <w:p w14:paraId="70AC1939" w14:textId="77777777" w:rsidR="0009500E" w:rsidRPr="00DB07F2" w:rsidRDefault="0009500E" w:rsidP="00737AC1">
            <w:pPr>
              <w:pStyle w:val="af1"/>
              <w:jc w:val="center"/>
            </w:pPr>
            <w:r>
              <w:t>0</w:t>
            </w:r>
          </w:p>
        </w:tc>
        <w:tc>
          <w:tcPr>
            <w:tcW w:w="999" w:type="pct"/>
            <w:vAlign w:val="center"/>
          </w:tcPr>
          <w:p w14:paraId="15509A38" w14:textId="77777777" w:rsidR="0009500E" w:rsidRPr="0009500E" w:rsidRDefault="0009500E" w:rsidP="00737AC1">
            <w:pPr>
              <w:pStyle w:val="af1"/>
              <w:jc w:val="center"/>
            </w:pPr>
            <w:r w:rsidRPr="0009500E">
              <w:t>1</w:t>
            </w:r>
          </w:p>
        </w:tc>
      </w:tr>
      <w:tr w:rsidR="0009500E" w14:paraId="72D39C84" w14:textId="77777777" w:rsidTr="00737AC1">
        <w:trPr>
          <w:trHeight w:val="683"/>
        </w:trPr>
        <w:tc>
          <w:tcPr>
            <w:tcW w:w="1001" w:type="pct"/>
            <w:vAlign w:val="center"/>
          </w:tcPr>
          <w:p w14:paraId="37238FFF" w14:textId="77777777" w:rsidR="0009500E" w:rsidRPr="00DB07F2" w:rsidRDefault="0009500E" w:rsidP="00737AC1">
            <w:pPr>
              <w:pStyle w:val="af1"/>
              <w:jc w:val="center"/>
            </w:pPr>
            <w:r>
              <w:t>Холманский</w:t>
            </w:r>
          </w:p>
        </w:tc>
        <w:tc>
          <w:tcPr>
            <w:tcW w:w="1000" w:type="pct"/>
            <w:vAlign w:val="center"/>
          </w:tcPr>
          <w:p w14:paraId="6A57FDA1" w14:textId="77777777" w:rsidR="0009500E" w:rsidRPr="00DB07F2" w:rsidRDefault="0009500E" w:rsidP="00737AC1">
            <w:pPr>
              <w:pStyle w:val="af1"/>
              <w:jc w:val="center"/>
            </w:pPr>
            <w:r>
              <w:t>2</w:t>
            </w:r>
          </w:p>
        </w:tc>
        <w:tc>
          <w:tcPr>
            <w:tcW w:w="1000" w:type="pct"/>
            <w:vAlign w:val="center"/>
          </w:tcPr>
          <w:p w14:paraId="4CA9FB14" w14:textId="77777777" w:rsidR="0009500E" w:rsidRPr="00DB07F2" w:rsidRDefault="0009500E" w:rsidP="00737AC1">
            <w:pPr>
              <w:pStyle w:val="af1"/>
              <w:jc w:val="center"/>
            </w:pPr>
            <w:r>
              <w:t>2</w:t>
            </w:r>
          </w:p>
        </w:tc>
        <w:tc>
          <w:tcPr>
            <w:tcW w:w="1000" w:type="pct"/>
            <w:vAlign w:val="center"/>
          </w:tcPr>
          <w:p w14:paraId="30121631" w14:textId="77777777" w:rsidR="0009500E" w:rsidRPr="00DB07F2" w:rsidRDefault="0009500E" w:rsidP="00737AC1">
            <w:pPr>
              <w:pStyle w:val="af1"/>
              <w:jc w:val="center"/>
            </w:pPr>
            <w:r w:rsidRPr="00DB07F2">
              <w:t>1</w:t>
            </w:r>
          </w:p>
        </w:tc>
        <w:tc>
          <w:tcPr>
            <w:tcW w:w="999" w:type="pct"/>
            <w:vAlign w:val="center"/>
          </w:tcPr>
          <w:p w14:paraId="40EA2D2B" w14:textId="77777777" w:rsidR="0009500E" w:rsidRPr="00DB07F2" w:rsidRDefault="0009500E" w:rsidP="00737AC1">
            <w:pPr>
              <w:pStyle w:val="af1"/>
              <w:jc w:val="center"/>
            </w:pPr>
            <w:r>
              <w:t>2</w:t>
            </w:r>
          </w:p>
        </w:tc>
      </w:tr>
      <w:tr w:rsidR="0009500E" w14:paraId="5AD46765" w14:textId="77777777" w:rsidTr="00737AC1">
        <w:trPr>
          <w:trHeight w:val="683"/>
        </w:trPr>
        <w:tc>
          <w:tcPr>
            <w:tcW w:w="1001" w:type="pct"/>
            <w:vAlign w:val="center"/>
          </w:tcPr>
          <w:p w14:paraId="3B286240" w14:textId="77777777" w:rsidR="0009500E" w:rsidRPr="00DB07F2" w:rsidRDefault="0009500E" w:rsidP="00737AC1">
            <w:pPr>
              <w:pStyle w:val="af1"/>
              <w:jc w:val="center"/>
            </w:pPr>
            <w:r>
              <w:t>Чеботарева</w:t>
            </w:r>
          </w:p>
        </w:tc>
        <w:tc>
          <w:tcPr>
            <w:tcW w:w="1000" w:type="pct"/>
            <w:vAlign w:val="center"/>
          </w:tcPr>
          <w:p w14:paraId="174DF31D" w14:textId="77777777" w:rsidR="0009500E" w:rsidRPr="0009500E" w:rsidRDefault="0009500E" w:rsidP="00737AC1">
            <w:pPr>
              <w:pStyle w:val="af1"/>
              <w:jc w:val="center"/>
            </w:pPr>
            <w:r w:rsidRPr="0009500E">
              <w:t>1</w:t>
            </w:r>
          </w:p>
        </w:tc>
        <w:tc>
          <w:tcPr>
            <w:tcW w:w="1000" w:type="pct"/>
            <w:vAlign w:val="center"/>
          </w:tcPr>
          <w:p w14:paraId="24746C6A" w14:textId="77777777" w:rsidR="0009500E" w:rsidRPr="0009500E" w:rsidRDefault="0009500E" w:rsidP="00737AC1">
            <w:pPr>
              <w:pStyle w:val="af1"/>
              <w:jc w:val="center"/>
            </w:pPr>
            <w:r w:rsidRPr="0009500E">
              <w:t>1</w:t>
            </w:r>
          </w:p>
        </w:tc>
        <w:tc>
          <w:tcPr>
            <w:tcW w:w="1000" w:type="pct"/>
            <w:vAlign w:val="center"/>
          </w:tcPr>
          <w:p w14:paraId="216FDFEC" w14:textId="77777777" w:rsidR="0009500E" w:rsidRPr="00DB07F2" w:rsidRDefault="0009500E" w:rsidP="00737AC1">
            <w:pPr>
              <w:pStyle w:val="af1"/>
              <w:jc w:val="center"/>
            </w:pPr>
            <w:r>
              <w:t>0</w:t>
            </w:r>
          </w:p>
        </w:tc>
        <w:tc>
          <w:tcPr>
            <w:tcW w:w="999" w:type="pct"/>
            <w:vAlign w:val="center"/>
          </w:tcPr>
          <w:p w14:paraId="5BEE2A2A" w14:textId="77777777" w:rsidR="0009500E" w:rsidRPr="00DB07F2" w:rsidRDefault="0009500E" w:rsidP="00737AC1">
            <w:pPr>
              <w:pStyle w:val="af1"/>
              <w:jc w:val="center"/>
            </w:pPr>
            <w:r w:rsidRPr="00DB07F2">
              <w:t>1</w:t>
            </w:r>
          </w:p>
        </w:tc>
      </w:tr>
    </w:tbl>
    <w:p w14:paraId="218F7B3D" w14:textId="77777777" w:rsidR="005319AA" w:rsidRDefault="005319AA" w:rsidP="00A834DB">
      <w:pPr>
        <w:pStyle w:val="a3"/>
        <w:jc w:val="center"/>
      </w:pPr>
    </w:p>
    <w:p w14:paraId="18779C11" w14:textId="77777777" w:rsidR="005319AA" w:rsidRDefault="005319AA">
      <w:pPr>
        <w:spacing w:after="160" w:line="259" w:lineRule="auto"/>
        <w:rPr>
          <w:rFonts w:ascii="Times New Roman" w:hAnsi="Times New Roman"/>
          <w:sz w:val="28"/>
        </w:rPr>
      </w:pPr>
      <w:r>
        <w:br w:type="page"/>
      </w:r>
    </w:p>
    <w:p w14:paraId="3FAB07E6" w14:textId="77777777" w:rsidR="00DB07F2" w:rsidRDefault="00DB07F2" w:rsidP="00DB07F2">
      <w:pPr>
        <w:pStyle w:val="1"/>
      </w:pPr>
      <w:bookmarkStart w:id="598" w:name="_Toc409631566"/>
      <w:r>
        <w:lastRenderedPageBreak/>
        <w:t>Приложение Б</w:t>
      </w:r>
      <w:bookmarkEnd w:id="598"/>
    </w:p>
    <w:p w14:paraId="1F5AE696" w14:textId="77777777" w:rsidR="00DB07F2" w:rsidRPr="00DB07F2" w:rsidRDefault="00DB07F2" w:rsidP="00DB07F2">
      <w:pPr>
        <w:pStyle w:val="a3"/>
        <w:ind w:firstLine="0"/>
        <w:jc w:val="center"/>
      </w:pPr>
      <w:r>
        <w:t>Диаграмма вариантов использования</w:t>
      </w:r>
    </w:p>
    <w:p w14:paraId="7D4CCEC6" w14:textId="77777777" w:rsidR="00DB07F2" w:rsidRDefault="0009500E" w:rsidP="00DB07F2">
      <w:r>
        <w:rPr>
          <w:noProof/>
          <w:lang w:eastAsia="ru-RU"/>
        </w:rPr>
        <w:drawing>
          <wp:inline distT="0" distB="0" distL="0" distR="0" wp14:anchorId="5A664CCF" wp14:editId="219D841B">
            <wp:extent cx="5940425" cy="40246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0425" cy="4024630"/>
                    </a:xfrm>
                    <a:prstGeom prst="rect">
                      <a:avLst/>
                    </a:prstGeom>
                  </pic:spPr>
                </pic:pic>
              </a:graphicData>
            </a:graphic>
          </wp:inline>
        </w:drawing>
      </w:r>
    </w:p>
    <w:p w14:paraId="06A56A4F" w14:textId="77777777" w:rsidR="005319AA" w:rsidRDefault="005319AA">
      <w:pPr>
        <w:spacing w:after="160" w:line="259" w:lineRule="auto"/>
      </w:pPr>
      <w:r>
        <w:br w:type="page"/>
      </w:r>
    </w:p>
    <w:p w14:paraId="12EC0D3A" w14:textId="77777777" w:rsidR="00DB07F2" w:rsidRDefault="00DB07F2" w:rsidP="00DB07F2">
      <w:pPr>
        <w:pStyle w:val="1"/>
      </w:pPr>
      <w:bookmarkStart w:id="599" w:name="_Toc409631567"/>
      <w:r>
        <w:lastRenderedPageBreak/>
        <w:t>Приложение В</w:t>
      </w:r>
      <w:bookmarkEnd w:id="599"/>
    </w:p>
    <w:p w14:paraId="04C42A36" w14:textId="77777777" w:rsidR="00DB07F2" w:rsidRDefault="00DB07F2" w:rsidP="00DB07F2">
      <w:pPr>
        <w:pStyle w:val="a3"/>
        <w:ind w:firstLine="0"/>
        <w:jc w:val="center"/>
        <w:rPr>
          <w:noProof/>
          <w:lang w:eastAsia="ru-RU"/>
        </w:rPr>
      </w:pPr>
      <w:r>
        <w:t>Диаграмма классов анализа</w:t>
      </w:r>
    </w:p>
    <w:p w14:paraId="74941FAC" w14:textId="77777777" w:rsidR="00DB07F2" w:rsidRDefault="0009500E" w:rsidP="00DB07F2">
      <w:r>
        <w:rPr>
          <w:noProof/>
          <w:lang w:eastAsia="ru-RU"/>
        </w:rPr>
        <w:drawing>
          <wp:inline distT="0" distB="0" distL="0" distR="0" wp14:anchorId="32E1D0A8" wp14:editId="1C0E9680">
            <wp:extent cx="5940425" cy="32658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65805"/>
                    </a:xfrm>
                    <a:prstGeom prst="rect">
                      <a:avLst/>
                    </a:prstGeom>
                  </pic:spPr>
                </pic:pic>
              </a:graphicData>
            </a:graphic>
          </wp:inline>
        </w:drawing>
      </w:r>
    </w:p>
    <w:p w14:paraId="71900351" w14:textId="77777777" w:rsidR="005319AA" w:rsidRDefault="005319AA">
      <w:pPr>
        <w:spacing w:after="160" w:line="259" w:lineRule="auto"/>
      </w:pPr>
      <w:r>
        <w:br w:type="page"/>
      </w:r>
    </w:p>
    <w:p w14:paraId="3CDC21C1" w14:textId="77777777" w:rsidR="00E17DFA" w:rsidRDefault="00E17DFA" w:rsidP="00E17DFA">
      <w:pPr>
        <w:pStyle w:val="1"/>
      </w:pPr>
      <w:bookmarkStart w:id="600" w:name="_Toc409631568"/>
      <w:r>
        <w:lastRenderedPageBreak/>
        <w:t>Приложение Г</w:t>
      </w:r>
      <w:bookmarkEnd w:id="600"/>
    </w:p>
    <w:p w14:paraId="6407AF2B" w14:textId="77777777" w:rsidR="00E17DFA" w:rsidRDefault="00E17DFA" w:rsidP="00E17DFA">
      <w:pPr>
        <w:pStyle w:val="a3"/>
        <w:ind w:firstLine="0"/>
        <w:jc w:val="center"/>
        <w:rPr>
          <w:noProof/>
          <w:lang w:eastAsia="ru-RU"/>
        </w:rPr>
      </w:pPr>
      <w:r>
        <w:t>Диаграмма проектных классов</w:t>
      </w:r>
    </w:p>
    <w:p w14:paraId="15D7FE75" w14:textId="77777777" w:rsidR="00E17DFA" w:rsidRPr="00DB07F2" w:rsidRDefault="003A401F" w:rsidP="00E17DFA">
      <w:ins w:id="601" w:author="Maxim" w:date="2015-01-19T19:34:00Z">
        <w:r>
          <w:rPr>
            <w:noProof/>
            <w:lang w:eastAsia="ru-RU"/>
            <w:rPrChange w:id="602" w:author="Unknown">
              <w:rPr>
                <w:rFonts w:eastAsiaTheme="majorEastAsia" w:cstheme="majorBidi"/>
                <w:b/>
                <w:noProof/>
                <w:color w:val="0563C1" w:themeColor="hyperlink"/>
                <w:sz w:val="32"/>
                <w:szCs w:val="26"/>
                <w:u w:val="single"/>
                <w:lang w:eastAsia="ru-RU"/>
              </w:rPr>
            </w:rPrChange>
          </w:rPr>
          <w:drawing>
            <wp:inline distT="0" distB="0" distL="0" distR="0" wp14:anchorId="76B05B54" wp14:editId="66AC9382">
              <wp:extent cx="5934075" cy="3952875"/>
              <wp:effectExtent l="0" t="0" r="9525" b="9525"/>
              <wp:docPr id="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ins>
    </w:p>
    <w:p w14:paraId="1A498F52" w14:textId="77777777" w:rsidR="00E17DFA" w:rsidRPr="00DB07F2" w:rsidRDefault="00E17DFA" w:rsidP="00DB07F2"/>
    <w:sectPr w:rsidR="00E17DFA" w:rsidRPr="00DB07F2" w:rsidSect="00EE544A">
      <w:footerReference w:type="default" r:id="rId5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9" w:author="KATE" w:date="2015-01-21T20:53:00Z" w:initials="K">
    <w:p w14:paraId="47A9CE72" w14:textId="77777777" w:rsidR="00DC41DE" w:rsidRDefault="00DC41DE">
      <w:pPr>
        <w:pStyle w:val="af4"/>
      </w:pPr>
      <w:r>
        <w:rPr>
          <w:rStyle w:val="af3"/>
        </w:rPr>
        <w:annotationRef/>
      </w:r>
      <w:r>
        <w:t>Заменить</w:t>
      </w:r>
    </w:p>
    <w:p w14:paraId="5861B9A3" w14:textId="77777777" w:rsidR="00DC41DE" w:rsidRPr="00360387" w:rsidRDefault="00DC41DE">
      <w:pPr>
        <w:pStyle w:val="af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61B9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9593E" w14:textId="77777777" w:rsidR="0096395A" w:rsidRDefault="0096395A" w:rsidP="00EE544A">
      <w:pPr>
        <w:spacing w:after="0" w:line="240" w:lineRule="auto"/>
      </w:pPr>
      <w:r>
        <w:separator/>
      </w:r>
    </w:p>
  </w:endnote>
  <w:endnote w:type="continuationSeparator" w:id="0">
    <w:p w14:paraId="2F39955A" w14:textId="77777777" w:rsidR="0096395A" w:rsidRDefault="0096395A" w:rsidP="00EE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499782"/>
      <w:docPartObj>
        <w:docPartGallery w:val="Page Numbers (Bottom of Page)"/>
        <w:docPartUnique/>
      </w:docPartObj>
    </w:sdtPr>
    <w:sdtEndPr/>
    <w:sdtContent>
      <w:p w14:paraId="27A8ACB2" w14:textId="77777777" w:rsidR="00DC41DE" w:rsidRDefault="00DC41DE">
        <w:pPr>
          <w:pStyle w:val="a9"/>
          <w:jc w:val="right"/>
        </w:pPr>
        <w:r>
          <w:fldChar w:fldCharType="begin"/>
        </w:r>
        <w:r>
          <w:instrText>PAGE   \* MERGEFORMAT</w:instrText>
        </w:r>
        <w:r>
          <w:fldChar w:fldCharType="separate"/>
        </w:r>
        <w:r w:rsidR="000D56A9">
          <w:rPr>
            <w:noProof/>
          </w:rPr>
          <w:t>20</w:t>
        </w:r>
        <w:r>
          <w:fldChar w:fldCharType="end"/>
        </w:r>
      </w:p>
    </w:sdtContent>
  </w:sdt>
  <w:p w14:paraId="0CF5FFE2" w14:textId="77777777" w:rsidR="00DC41DE" w:rsidRDefault="00DC41D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D5B09" w14:textId="77777777" w:rsidR="0096395A" w:rsidRDefault="0096395A" w:rsidP="00EE544A">
      <w:pPr>
        <w:spacing w:after="0" w:line="240" w:lineRule="auto"/>
      </w:pPr>
      <w:r>
        <w:separator/>
      </w:r>
    </w:p>
  </w:footnote>
  <w:footnote w:type="continuationSeparator" w:id="0">
    <w:p w14:paraId="3D8B5D41" w14:textId="77777777" w:rsidR="0096395A" w:rsidRDefault="0096395A" w:rsidP="00EE5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6C1F4D"/>
    <w:multiLevelType w:val="hybridMultilevel"/>
    <w:tmpl w:val="008899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4E60D82"/>
    <w:multiLevelType w:val="hybridMultilevel"/>
    <w:tmpl w:val="AF861F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6273C5F"/>
    <w:multiLevelType w:val="hybridMultilevel"/>
    <w:tmpl w:val="F5509D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D18115F"/>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0EB4759"/>
    <w:multiLevelType w:val="hybridMultilevel"/>
    <w:tmpl w:val="BAF4955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6">
    <w:nsid w:val="1B86274C"/>
    <w:multiLevelType w:val="hybridMultilevel"/>
    <w:tmpl w:val="2B9C86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24D12513"/>
    <w:multiLevelType w:val="hybridMultilevel"/>
    <w:tmpl w:val="29BA39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8F027DB"/>
    <w:multiLevelType w:val="multilevel"/>
    <w:tmpl w:val="D0C0D4A8"/>
    <w:lvl w:ilvl="0">
      <w:start w:val="1"/>
      <w:numFmt w:val="decimal"/>
      <w:lvlText w:val="%1."/>
      <w:lvlJc w:val="left"/>
      <w:pPr>
        <w:ind w:left="720" w:hanging="360"/>
      </w:pPr>
    </w:lvl>
    <w:lvl w:ilvl="1">
      <w:start w:val="2"/>
      <w:numFmt w:val="decimal"/>
      <w:isLgl/>
      <w:lvlText w:val="%1.%2"/>
      <w:lvlJc w:val="left"/>
      <w:pPr>
        <w:ind w:left="780" w:hanging="360"/>
      </w:pPr>
    </w:lvl>
    <w:lvl w:ilvl="2">
      <w:start w:val="1"/>
      <w:numFmt w:val="decimal"/>
      <w:isLgl/>
      <w:lvlText w:val="%1.%2.%3"/>
      <w:lvlJc w:val="left"/>
      <w:pPr>
        <w:ind w:left="1200" w:hanging="720"/>
      </w:pPr>
    </w:lvl>
    <w:lvl w:ilvl="3">
      <w:start w:val="1"/>
      <w:numFmt w:val="decimal"/>
      <w:isLgl/>
      <w:lvlText w:val="%1.%2.%3.%4"/>
      <w:lvlJc w:val="left"/>
      <w:pPr>
        <w:ind w:left="1260" w:hanging="720"/>
      </w:pPr>
    </w:lvl>
    <w:lvl w:ilvl="4">
      <w:start w:val="1"/>
      <w:numFmt w:val="decimal"/>
      <w:isLgl/>
      <w:lvlText w:val="%1.%2.%3.%4.%5"/>
      <w:lvlJc w:val="left"/>
      <w:pPr>
        <w:ind w:left="1680" w:hanging="1080"/>
      </w:pPr>
    </w:lvl>
    <w:lvl w:ilvl="5">
      <w:start w:val="1"/>
      <w:numFmt w:val="decimal"/>
      <w:isLgl/>
      <w:lvlText w:val="%1.%2.%3.%4.%5.%6"/>
      <w:lvlJc w:val="left"/>
      <w:pPr>
        <w:ind w:left="1740" w:hanging="1080"/>
      </w:pPr>
    </w:lvl>
    <w:lvl w:ilvl="6">
      <w:start w:val="1"/>
      <w:numFmt w:val="decimal"/>
      <w:isLgl/>
      <w:lvlText w:val="%1.%2.%3.%4.%5.%6.%7"/>
      <w:lvlJc w:val="left"/>
      <w:pPr>
        <w:ind w:left="2160" w:hanging="1440"/>
      </w:pPr>
    </w:lvl>
    <w:lvl w:ilvl="7">
      <w:start w:val="1"/>
      <w:numFmt w:val="decimal"/>
      <w:isLgl/>
      <w:lvlText w:val="%1.%2.%3.%4.%5.%6.%7.%8"/>
      <w:lvlJc w:val="left"/>
      <w:pPr>
        <w:ind w:left="2220" w:hanging="1440"/>
      </w:pPr>
    </w:lvl>
    <w:lvl w:ilvl="8">
      <w:start w:val="1"/>
      <w:numFmt w:val="decimal"/>
      <w:isLgl/>
      <w:lvlText w:val="%1.%2.%3.%4.%5.%6.%7.%8.%9"/>
      <w:lvlJc w:val="left"/>
      <w:pPr>
        <w:ind w:left="2640" w:hanging="1800"/>
      </w:pPr>
    </w:lvl>
  </w:abstractNum>
  <w:abstractNum w:abstractNumId="9">
    <w:nsid w:val="2BC968EE"/>
    <w:multiLevelType w:val="hybridMultilevel"/>
    <w:tmpl w:val="6880629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0">
    <w:nsid w:val="2BD13B88"/>
    <w:multiLevelType w:val="hybridMultilevel"/>
    <w:tmpl w:val="0F48793A"/>
    <w:lvl w:ilvl="0" w:tplc="CFBABCD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nsid w:val="2EE137D9"/>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5652CF6"/>
    <w:multiLevelType w:val="hybridMultilevel"/>
    <w:tmpl w:val="EA58EF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36465E73"/>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68F3A30"/>
    <w:multiLevelType w:val="hybridMultilevel"/>
    <w:tmpl w:val="06D21E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3A9525A7"/>
    <w:multiLevelType w:val="hybridMultilevel"/>
    <w:tmpl w:val="CA5CBC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42C71D79"/>
    <w:multiLevelType w:val="hybridMultilevel"/>
    <w:tmpl w:val="8AC07B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44BB6E78"/>
    <w:multiLevelType w:val="hybridMultilevel"/>
    <w:tmpl w:val="6F4425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8A0764C"/>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4D851A4B"/>
    <w:multiLevelType w:val="hybridMultilevel"/>
    <w:tmpl w:val="0EC05C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4FAE7C8D"/>
    <w:multiLevelType w:val="hybridMultilevel"/>
    <w:tmpl w:val="09A08566"/>
    <w:lvl w:ilvl="0" w:tplc="CFBABCD8">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1">
    <w:nsid w:val="52717954"/>
    <w:multiLevelType w:val="hybridMultilevel"/>
    <w:tmpl w:val="E8F22A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5FBC7B62"/>
    <w:multiLevelType w:val="hybridMultilevel"/>
    <w:tmpl w:val="CA5CBC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621A3D78"/>
    <w:multiLevelType w:val="hybridMultilevel"/>
    <w:tmpl w:val="BB5A2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7130152"/>
    <w:multiLevelType w:val="hybridMultilevel"/>
    <w:tmpl w:val="8E56F6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681D6174"/>
    <w:multiLevelType w:val="hybridMultilevel"/>
    <w:tmpl w:val="E6B2F674"/>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6">
    <w:nsid w:val="6B5019F2"/>
    <w:multiLevelType w:val="hybridMultilevel"/>
    <w:tmpl w:val="7458AF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6E0A3B9A"/>
    <w:multiLevelType w:val="hybridMultilevel"/>
    <w:tmpl w:val="6E5EA95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28">
    <w:nsid w:val="70FF3CCF"/>
    <w:multiLevelType w:val="hybridMultilevel"/>
    <w:tmpl w:val="7D2681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77DE406F"/>
    <w:multiLevelType w:val="hybridMultilevel"/>
    <w:tmpl w:val="5CE8C95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30">
    <w:nsid w:val="79730C06"/>
    <w:multiLevelType w:val="hybridMultilevel"/>
    <w:tmpl w:val="8C5077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num>
  <w:num w:numId="2">
    <w:abstractNumId w:val="25"/>
  </w:num>
  <w:num w:numId="3">
    <w:abstractNumId w:val="29"/>
  </w:num>
  <w:num w:numId="4">
    <w:abstractNumId w:val="27"/>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0"/>
  </w:num>
  <w:num w:numId="22">
    <w:abstractNumId w:val="19"/>
  </w:num>
  <w:num w:numId="23">
    <w:abstractNumId w:val="0"/>
  </w:num>
  <w:num w:numId="24">
    <w:abstractNumId w:val="18"/>
  </w:num>
  <w:num w:numId="25">
    <w:abstractNumId w:val="4"/>
  </w:num>
  <w:num w:numId="26">
    <w:abstractNumId w:val="13"/>
  </w:num>
  <w:num w:numId="27">
    <w:abstractNumId w:val="11"/>
  </w:num>
  <w:num w:numId="28">
    <w:abstractNumId w:val="17"/>
  </w:num>
  <w:num w:numId="29">
    <w:abstractNumId w:val="23"/>
  </w:num>
  <w:num w:numId="30">
    <w:abstractNumId w:val="1"/>
  </w:num>
  <w:num w:numId="31">
    <w:abstractNumId w:val="22"/>
  </w:num>
  <w:num w:numId="32">
    <w:abstractNumId w:val="9"/>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
    <w15:presenceInfo w15:providerId="None" w15:userId="Maxim"/>
  </w15:person>
  <w15:person w15:author="KATE">
    <w15:presenceInfo w15:providerId="None" w15:userId="K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29"/>
    <w:rsid w:val="00001F7F"/>
    <w:rsid w:val="000021CD"/>
    <w:rsid w:val="00003CD8"/>
    <w:rsid w:val="000145D0"/>
    <w:rsid w:val="00027414"/>
    <w:rsid w:val="000313F0"/>
    <w:rsid w:val="00043AE9"/>
    <w:rsid w:val="0005545C"/>
    <w:rsid w:val="0005579C"/>
    <w:rsid w:val="0005664A"/>
    <w:rsid w:val="00060527"/>
    <w:rsid w:val="00064A3E"/>
    <w:rsid w:val="00066381"/>
    <w:rsid w:val="00070D0F"/>
    <w:rsid w:val="0007298C"/>
    <w:rsid w:val="00092AD4"/>
    <w:rsid w:val="00092AFD"/>
    <w:rsid w:val="0009500E"/>
    <w:rsid w:val="000960A7"/>
    <w:rsid w:val="000B5C79"/>
    <w:rsid w:val="000D56A9"/>
    <w:rsid w:val="000F1BBD"/>
    <w:rsid w:val="000F6980"/>
    <w:rsid w:val="001003C7"/>
    <w:rsid w:val="001039A5"/>
    <w:rsid w:val="001106B0"/>
    <w:rsid w:val="00112C93"/>
    <w:rsid w:val="00114F80"/>
    <w:rsid w:val="00151050"/>
    <w:rsid w:val="0015389F"/>
    <w:rsid w:val="00154BFB"/>
    <w:rsid w:val="00154EB8"/>
    <w:rsid w:val="00164028"/>
    <w:rsid w:val="00164477"/>
    <w:rsid w:val="00185BD7"/>
    <w:rsid w:val="00190DED"/>
    <w:rsid w:val="001B5A78"/>
    <w:rsid w:val="001C35A5"/>
    <w:rsid w:val="001E2862"/>
    <w:rsid w:val="0023024D"/>
    <w:rsid w:val="0027118A"/>
    <w:rsid w:val="002828BD"/>
    <w:rsid w:val="0028663D"/>
    <w:rsid w:val="00292A19"/>
    <w:rsid w:val="002C3BFF"/>
    <w:rsid w:val="002D0605"/>
    <w:rsid w:val="002D0BC1"/>
    <w:rsid w:val="002D7341"/>
    <w:rsid w:val="002E352A"/>
    <w:rsid w:val="002E38FF"/>
    <w:rsid w:val="002E6C53"/>
    <w:rsid w:val="003140E9"/>
    <w:rsid w:val="0032251E"/>
    <w:rsid w:val="0034403C"/>
    <w:rsid w:val="003460DA"/>
    <w:rsid w:val="00353FB3"/>
    <w:rsid w:val="003561B5"/>
    <w:rsid w:val="00360387"/>
    <w:rsid w:val="0037728C"/>
    <w:rsid w:val="00377717"/>
    <w:rsid w:val="00392774"/>
    <w:rsid w:val="003970F1"/>
    <w:rsid w:val="003A357F"/>
    <w:rsid w:val="003A401F"/>
    <w:rsid w:val="003C7360"/>
    <w:rsid w:val="003D01F5"/>
    <w:rsid w:val="003D6AE8"/>
    <w:rsid w:val="003E02BC"/>
    <w:rsid w:val="003E3FA8"/>
    <w:rsid w:val="003E3FD0"/>
    <w:rsid w:val="003E540C"/>
    <w:rsid w:val="003F2E84"/>
    <w:rsid w:val="003F420A"/>
    <w:rsid w:val="003F4450"/>
    <w:rsid w:val="0040075D"/>
    <w:rsid w:val="00402C3B"/>
    <w:rsid w:val="004067E0"/>
    <w:rsid w:val="00410B04"/>
    <w:rsid w:val="00427614"/>
    <w:rsid w:val="00445CA9"/>
    <w:rsid w:val="0044770E"/>
    <w:rsid w:val="00480A84"/>
    <w:rsid w:val="0048740B"/>
    <w:rsid w:val="00487AD5"/>
    <w:rsid w:val="004A06E3"/>
    <w:rsid w:val="004B01D7"/>
    <w:rsid w:val="004B0F90"/>
    <w:rsid w:val="004E5225"/>
    <w:rsid w:val="0050038E"/>
    <w:rsid w:val="00501F23"/>
    <w:rsid w:val="0050738D"/>
    <w:rsid w:val="00515EC3"/>
    <w:rsid w:val="0052044E"/>
    <w:rsid w:val="005259DB"/>
    <w:rsid w:val="005301DA"/>
    <w:rsid w:val="005319AA"/>
    <w:rsid w:val="0053546C"/>
    <w:rsid w:val="005356A9"/>
    <w:rsid w:val="00536C13"/>
    <w:rsid w:val="00541DC3"/>
    <w:rsid w:val="00545249"/>
    <w:rsid w:val="00547F0C"/>
    <w:rsid w:val="00563B41"/>
    <w:rsid w:val="00585C33"/>
    <w:rsid w:val="005B5CD3"/>
    <w:rsid w:val="005D4B26"/>
    <w:rsid w:val="005F4D7B"/>
    <w:rsid w:val="00600A73"/>
    <w:rsid w:val="00604D14"/>
    <w:rsid w:val="006066ED"/>
    <w:rsid w:val="006139DA"/>
    <w:rsid w:val="0062088D"/>
    <w:rsid w:val="00620E67"/>
    <w:rsid w:val="00642EDF"/>
    <w:rsid w:val="00653264"/>
    <w:rsid w:val="00660DFE"/>
    <w:rsid w:val="006724E8"/>
    <w:rsid w:val="00696322"/>
    <w:rsid w:val="006A2211"/>
    <w:rsid w:val="006E4089"/>
    <w:rsid w:val="006F14BC"/>
    <w:rsid w:val="006F2DEA"/>
    <w:rsid w:val="006F6B1A"/>
    <w:rsid w:val="00701EF6"/>
    <w:rsid w:val="007177B3"/>
    <w:rsid w:val="00737AC1"/>
    <w:rsid w:val="007734D2"/>
    <w:rsid w:val="0077505A"/>
    <w:rsid w:val="007805C7"/>
    <w:rsid w:val="00791923"/>
    <w:rsid w:val="007931A2"/>
    <w:rsid w:val="007B76A5"/>
    <w:rsid w:val="007C4511"/>
    <w:rsid w:val="007C734A"/>
    <w:rsid w:val="007F008D"/>
    <w:rsid w:val="007F1818"/>
    <w:rsid w:val="007F57AF"/>
    <w:rsid w:val="00800DAB"/>
    <w:rsid w:val="00811177"/>
    <w:rsid w:val="00815F0F"/>
    <w:rsid w:val="0082294B"/>
    <w:rsid w:val="00824D06"/>
    <w:rsid w:val="00831665"/>
    <w:rsid w:val="00865607"/>
    <w:rsid w:val="00867296"/>
    <w:rsid w:val="008834F9"/>
    <w:rsid w:val="00890B44"/>
    <w:rsid w:val="00891098"/>
    <w:rsid w:val="008B095C"/>
    <w:rsid w:val="008B3A56"/>
    <w:rsid w:val="008C35C0"/>
    <w:rsid w:val="008D3BAA"/>
    <w:rsid w:val="008D732A"/>
    <w:rsid w:val="008E7D3A"/>
    <w:rsid w:val="0091068B"/>
    <w:rsid w:val="009219B5"/>
    <w:rsid w:val="009275A4"/>
    <w:rsid w:val="00936156"/>
    <w:rsid w:val="009433B4"/>
    <w:rsid w:val="00943D35"/>
    <w:rsid w:val="0095271C"/>
    <w:rsid w:val="00955871"/>
    <w:rsid w:val="009637E6"/>
    <w:rsid w:val="0096395A"/>
    <w:rsid w:val="00963B31"/>
    <w:rsid w:val="00971126"/>
    <w:rsid w:val="00971375"/>
    <w:rsid w:val="009747E4"/>
    <w:rsid w:val="00975C07"/>
    <w:rsid w:val="00986C86"/>
    <w:rsid w:val="00995265"/>
    <w:rsid w:val="009A5E0A"/>
    <w:rsid w:val="009A68F7"/>
    <w:rsid w:val="009A7394"/>
    <w:rsid w:val="009B35EA"/>
    <w:rsid w:val="009B6B6B"/>
    <w:rsid w:val="009D29EC"/>
    <w:rsid w:val="009D65ED"/>
    <w:rsid w:val="009F0136"/>
    <w:rsid w:val="009F6961"/>
    <w:rsid w:val="00A03B49"/>
    <w:rsid w:val="00A11E6F"/>
    <w:rsid w:val="00A25075"/>
    <w:rsid w:val="00A3574F"/>
    <w:rsid w:val="00A3623B"/>
    <w:rsid w:val="00A574D9"/>
    <w:rsid w:val="00A57A73"/>
    <w:rsid w:val="00A6016B"/>
    <w:rsid w:val="00A6583B"/>
    <w:rsid w:val="00A73691"/>
    <w:rsid w:val="00A77CFA"/>
    <w:rsid w:val="00A80558"/>
    <w:rsid w:val="00A80CF0"/>
    <w:rsid w:val="00A834DB"/>
    <w:rsid w:val="00A86B54"/>
    <w:rsid w:val="00A91A72"/>
    <w:rsid w:val="00A9693B"/>
    <w:rsid w:val="00AA162B"/>
    <w:rsid w:val="00AA2E7F"/>
    <w:rsid w:val="00AA3273"/>
    <w:rsid w:val="00AB09E5"/>
    <w:rsid w:val="00AB5B1F"/>
    <w:rsid w:val="00AC1F5D"/>
    <w:rsid w:val="00AD2649"/>
    <w:rsid w:val="00AD3B80"/>
    <w:rsid w:val="00AF66D9"/>
    <w:rsid w:val="00AF712C"/>
    <w:rsid w:val="00B0470F"/>
    <w:rsid w:val="00B23B26"/>
    <w:rsid w:val="00B251F2"/>
    <w:rsid w:val="00B5232D"/>
    <w:rsid w:val="00B60B9E"/>
    <w:rsid w:val="00B6770D"/>
    <w:rsid w:val="00B72F9E"/>
    <w:rsid w:val="00B84EA2"/>
    <w:rsid w:val="00B9197D"/>
    <w:rsid w:val="00B97B38"/>
    <w:rsid w:val="00BA7DA4"/>
    <w:rsid w:val="00BB176B"/>
    <w:rsid w:val="00BB4D47"/>
    <w:rsid w:val="00BB5D5F"/>
    <w:rsid w:val="00BB7291"/>
    <w:rsid w:val="00BC22E9"/>
    <w:rsid w:val="00BD4F2F"/>
    <w:rsid w:val="00BD7E20"/>
    <w:rsid w:val="00BE272B"/>
    <w:rsid w:val="00BF326B"/>
    <w:rsid w:val="00C0344D"/>
    <w:rsid w:val="00C046A7"/>
    <w:rsid w:val="00C07957"/>
    <w:rsid w:val="00C10FAB"/>
    <w:rsid w:val="00C159EF"/>
    <w:rsid w:val="00C37ABF"/>
    <w:rsid w:val="00C4125C"/>
    <w:rsid w:val="00C421FC"/>
    <w:rsid w:val="00C51F6E"/>
    <w:rsid w:val="00C6051E"/>
    <w:rsid w:val="00C644B2"/>
    <w:rsid w:val="00C70F27"/>
    <w:rsid w:val="00C7382F"/>
    <w:rsid w:val="00C812E5"/>
    <w:rsid w:val="00C90DB2"/>
    <w:rsid w:val="00C91E83"/>
    <w:rsid w:val="00C97FE8"/>
    <w:rsid w:val="00CA08A8"/>
    <w:rsid w:val="00CA3FA0"/>
    <w:rsid w:val="00CE12A9"/>
    <w:rsid w:val="00CE4FC0"/>
    <w:rsid w:val="00D11228"/>
    <w:rsid w:val="00D12530"/>
    <w:rsid w:val="00D1322C"/>
    <w:rsid w:val="00D161B0"/>
    <w:rsid w:val="00D26EC7"/>
    <w:rsid w:val="00D63C4B"/>
    <w:rsid w:val="00D63E75"/>
    <w:rsid w:val="00D6787C"/>
    <w:rsid w:val="00D70AC6"/>
    <w:rsid w:val="00D70FD7"/>
    <w:rsid w:val="00D95C9D"/>
    <w:rsid w:val="00DB07F2"/>
    <w:rsid w:val="00DB45F0"/>
    <w:rsid w:val="00DC41DE"/>
    <w:rsid w:val="00DC72E4"/>
    <w:rsid w:val="00DD0BDA"/>
    <w:rsid w:val="00DF2F32"/>
    <w:rsid w:val="00E02283"/>
    <w:rsid w:val="00E03F29"/>
    <w:rsid w:val="00E12979"/>
    <w:rsid w:val="00E17DFA"/>
    <w:rsid w:val="00E47AB3"/>
    <w:rsid w:val="00E631EB"/>
    <w:rsid w:val="00E75045"/>
    <w:rsid w:val="00E85D6A"/>
    <w:rsid w:val="00E93097"/>
    <w:rsid w:val="00E95817"/>
    <w:rsid w:val="00EA7851"/>
    <w:rsid w:val="00EB03E7"/>
    <w:rsid w:val="00EB1B2D"/>
    <w:rsid w:val="00EC29FB"/>
    <w:rsid w:val="00EE544A"/>
    <w:rsid w:val="00EF0987"/>
    <w:rsid w:val="00F00F81"/>
    <w:rsid w:val="00F23D75"/>
    <w:rsid w:val="00F34C35"/>
    <w:rsid w:val="00F40740"/>
    <w:rsid w:val="00F42EDD"/>
    <w:rsid w:val="00F44508"/>
    <w:rsid w:val="00F556EE"/>
    <w:rsid w:val="00F63DAD"/>
    <w:rsid w:val="00F735A7"/>
    <w:rsid w:val="00F74877"/>
    <w:rsid w:val="00F8137A"/>
    <w:rsid w:val="00F940F0"/>
    <w:rsid w:val="00FA790F"/>
    <w:rsid w:val="00FB09B3"/>
    <w:rsid w:val="00FE15EC"/>
    <w:rsid w:val="00FE7064"/>
    <w:rsid w:val="00FE7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BCA7"/>
  <w15:docId w15:val="{13D5B2E3-4C44-4239-AE1D-BF1BCE12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0E9"/>
    <w:pPr>
      <w:spacing w:after="200" w:line="276" w:lineRule="auto"/>
    </w:pPr>
    <w:rPr>
      <w:rFonts w:ascii="Calibri" w:eastAsia="Calibri" w:hAnsi="Calibri" w:cs="Times New Roman"/>
    </w:rPr>
  </w:style>
  <w:style w:type="paragraph" w:styleId="1">
    <w:name w:val="heading 1"/>
    <w:basedOn w:val="a"/>
    <w:next w:val="a"/>
    <w:link w:val="10"/>
    <w:uiPriority w:val="9"/>
    <w:qFormat/>
    <w:rsid w:val="003140E9"/>
    <w:pPr>
      <w:keepNext/>
      <w:keepLines/>
      <w:spacing w:before="240" w:after="0" w:line="360" w:lineRule="auto"/>
      <w:outlineLvl w:val="0"/>
    </w:pPr>
    <w:rPr>
      <w:rFonts w:ascii="Arial" w:eastAsiaTheme="majorEastAsia" w:hAnsi="Arial" w:cstheme="majorBidi"/>
      <w:b/>
      <w:sz w:val="32"/>
      <w:szCs w:val="32"/>
    </w:rPr>
  </w:style>
  <w:style w:type="paragraph" w:styleId="2">
    <w:name w:val="heading 2"/>
    <w:basedOn w:val="a"/>
    <w:next w:val="a"/>
    <w:link w:val="20"/>
    <w:uiPriority w:val="9"/>
    <w:qFormat/>
    <w:rsid w:val="003140E9"/>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qFormat/>
    <w:rsid w:val="003140E9"/>
    <w:pPr>
      <w:keepNext/>
      <w:keepLines/>
      <w:spacing w:before="40" w:after="0" w:line="360" w:lineRule="auto"/>
      <w:ind w:firstLine="510"/>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абзацев"/>
    <w:basedOn w:val="a"/>
    <w:qFormat/>
    <w:rsid w:val="003140E9"/>
    <w:pPr>
      <w:spacing w:line="360" w:lineRule="auto"/>
      <w:ind w:firstLine="510"/>
      <w:contextualSpacing/>
      <w:jc w:val="both"/>
    </w:pPr>
    <w:rPr>
      <w:rFonts w:ascii="Times New Roman" w:hAnsi="Times New Roman"/>
      <w:sz w:val="28"/>
    </w:rPr>
  </w:style>
  <w:style w:type="character" w:customStyle="1" w:styleId="10">
    <w:name w:val="Заголовок 1 Знак"/>
    <w:basedOn w:val="a0"/>
    <w:link w:val="1"/>
    <w:uiPriority w:val="9"/>
    <w:rsid w:val="003140E9"/>
    <w:rPr>
      <w:rFonts w:ascii="Arial" w:eastAsiaTheme="majorEastAsia" w:hAnsi="Arial" w:cstheme="majorBidi"/>
      <w:b/>
      <w:sz w:val="32"/>
      <w:szCs w:val="32"/>
    </w:rPr>
  </w:style>
  <w:style w:type="character" w:customStyle="1" w:styleId="20">
    <w:name w:val="Заголовок 2 Знак"/>
    <w:basedOn w:val="a0"/>
    <w:link w:val="2"/>
    <w:uiPriority w:val="9"/>
    <w:rsid w:val="003140E9"/>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3140E9"/>
    <w:rPr>
      <w:rFonts w:ascii="Times New Roman" w:eastAsiaTheme="majorEastAsia" w:hAnsi="Times New Roman" w:cstheme="majorBidi"/>
      <w:b/>
      <w:sz w:val="28"/>
      <w:szCs w:val="24"/>
    </w:rPr>
  </w:style>
  <w:style w:type="paragraph" w:styleId="a4">
    <w:name w:val="List Paragraph"/>
    <w:basedOn w:val="a"/>
    <w:uiPriority w:val="34"/>
    <w:qFormat/>
    <w:rsid w:val="0052044E"/>
    <w:pPr>
      <w:ind w:left="720"/>
      <w:contextualSpacing/>
    </w:pPr>
  </w:style>
  <w:style w:type="paragraph" w:styleId="a5">
    <w:name w:val="caption"/>
    <w:basedOn w:val="a"/>
    <w:next w:val="a"/>
    <w:uiPriority w:val="35"/>
    <w:unhideWhenUsed/>
    <w:qFormat/>
    <w:rsid w:val="003E540C"/>
    <w:pPr>
      <w:spacing w:line="240" w:lineRule="auto"/>
      <w:contextualSpacing/>
      <w:jc w:val="center"/>
    </w:pPr>
    <w:rPr>
      <w:rFonts w:ascii="Times New Roman" w:eastAsiaTheme="minorHAnsi" w:hAnsi="Times New Roman" w:cstheme="minorBidi"/>
      <w:iCs/>
      <w:sz w:val="28"/>
      <w:szCs w:val="18"/>
    </w:rPr>
  </w:style>
  <w:style w:type="table" w:styleId="a6">
    <w:name w:val="Table Grid"/>
    <w:basedOn w:val="a1"/>
    <w:uiPriority w:val="59"/>
    <w:rsid w:val="00FE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E544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E544A"/>
    <w:rPr>
      <w:rFonts w:ascii="Calibri" w:eastAsia="Calibri" w:hAnsi="Calibri" w:cs="Times New Roman"/>
    </w:rPr>
  </w:style>
  <w:style w:type="paragraph" w:styleId="a9">
    <w:name w:val="footer"/>
    <w:basedOn w:val="a"/>
    <w:link w:val="aa"/>
    <w:uiPriority w:val="99"/>
    <w:unhideWhenUsed/>
    <w:rsid w:val="00EE544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E544A"/>
    <w:rPr>
      <w:rFonts w:ascii="Calibri" w:eastAsia="Calibri" w:hAnsi="Calibri" w:cs="Times New Roman"/>
    </w:rPr>
  </w:style>
  <w:style w:type="paragraph" w:customStyle="1" w:styleId="ab">
    <w:name w:val="Код"/>
    <w:basedOn w:val="a"/>
    <w:link w:val="ac"/>
    <w:qFormat/>
    <w:rsid w:val="00FE7EC0"/>
    <w:pPr>
      <w:pBdr>
        <w:left w:val="dotted" w:sz="4" w:space="4" w:color="auto"/>
      </w:pBdr>
      <w:spacing w:after="0" w:line="240" w:lineRule="auto"/>
      <w:ind w:left="709"/>
      <w:jc w:val="both"/>
    </w:pPr>
    <w:rPr>
      <w:rFonts w:ascii="Courier New" w:eastAsiaTheme="minorHAnsi" w:hAnsi="Courier New" w:cs="Courier New"/>
      <w:noProof/>
      <w:sz w:val="24"/>
      <w:szCs w:val="24"/>
      <w:lang w:val="en-US"/>
    </w:rPr>
  </w:style>
  <w:style w:type="character" w:customStyle="1" w:styleId="ac">
    <w:name w:val="Код Знак"/>
    <w:basedOn w:val="a0"/>
    <w:link w:val="ab"/>
    <w:rsid w:val="00FE7EC0"/>
    <w:rPr>
      <w:rFonts w:ascii="Courier New" w:hAnsi="Courier New" w:cs="Courier New"/>
      <w:noProof/>
      <w:sz w:val="24"/>
      <w:szCs w:val="24"/>
      <w:lang w:val="en-US"/>
    </w:rPr>
  </w:style>
  <w:style w:type="character" w:styleId="ad">
    <w:name w:val="Hyperlink"/>
    <w:basedOn w:val="a0"/>
    <w:uiPriority w:val="99"/>
    <w:unhideWhenUsed/>
    <w:rsid w:val="00EC29FB"/>
    <w:rPr>
      <w:color w:val="0563C1" w:themeColor="hyperlink"/>
      <w:u w:val="single"/>
    </w:rPr>
  </w:style>
  <w:style w:type="paragraph" w:styleId="ae">
    <w:name w:val="Balloon Text"/>
    <w:basedOn w:val="a"/>
    <w:link w:val="af"/>
    <w:uiPriority w:val="99"/>
    <w:semiHidden/>
    <w:unhideWhenUsed/>
    <w:rsid w:val="00C159EF"/>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C159EF"/>
    <w:rPr>
      <w:rFonts w:ascii="Tahoma" w:eastAsia="Calibri" w:hAnsi="Tahoma" w:cs="Tahoma"/>
      <w:sz w:val="16"/>
      <w:szCs w:val="16"/>
    </w:rPr>
  </w:style>
  <w:style w:type="character" w:styleId="af0">
    <w:name w:val="FollowedHyperlink"/>
    <w:basedOn w:val="a0"/>
    <w:uiPriority w:val="99"/>
    <w:semiHidden/>
    <w:unhideWhenUsed/>
    <w:rsid w:val="007734D2"/>
    <w:rPr>
      <w:color w:val="954F72" w:themeColor="followedHyperlink"/>
      <w:u w:val="single"/>
    </w:rPr>
  </w:style>
  <w:style w:type="paragraph" w:styleId="af1">
    <w:name w:val="No Spacing"/>
    <w:uiPriority w:val="1"/>
    <w:qFormat/>
    <w:rsid w:val="00DB07F2"/>
    <w:pPr>
      <w:spacing w:after="0" w:line="240" w:lineRule="auto"/>
    </w:pPr>
    <w:rPr>
      <w:rFonts w:ascii="Times New Roman" w:eastAsia="Calibri" w:hAnsi="Times New Roman" w:cs="Times New Roman"/>
      <w:sz w:val="28"/>
    </w:rPr>
  </w:style>
  <w:style w:type="paragraph" w:styleId="af2">
    <w:name w:val="TOC Heading"/>
    <w:basedOn w:val="1"/>
    <w:next w:val="a"/>
    <w:uiPriority w:val="39"/>
    <w:semiHidden/>
    <w:unhideWhenUsed/>
    <w:qFormat/>
    <w:rsid w:val="00E17DFA"/>
    <w:pPr>
      <w:spacing w:before="480" w:line="276" w:lineRule="auto"/>
      <w:outlineLvl w:val="9"/>
    </w:pPr>
    <w:rPr>
      <w:rFonts w:asciiTheme="majorHAnsi" w:hAnsiTheme="majorHAnsi"/>
      <w:bCs/>
      <w:color w:val="2E74B5" w:themeColor="accent1" w:themeShade="BF"/>
      <w:sz w:val="28"/>
      <w:szCs w:val="28"/>
      <w:lang w:eastAsia="ru-RU"/>
    </w:rPr>
  </w:style>
  <w:style w:type="paragraph" w:styleId="11">
    <w:name w:val="toc 1"/>
    <w:basedOn w:val="a"/>
    <w:next w:val="a"/>
    <w:autoRedefine/>
    <w:uiPriority w:val="39"/>
    <w:unhideWhenUsed/>
    <w:rsid w:val="00E17DFA"/>
    <w:pPr>
      <w:spacing w:after="100"/>
    </w:pPr>
  </w:style>
  <w:style w:type="paragraph" w:styleId="21">
    <w:name w:val="toc 2"/>
    <w:basedOn w:val="a"/>
    <w:next w:val="a"/>
    <w:autoRedefine/>
    <w:uiPriority w:val="39"/>
    <w:unhideWhenUsed/>
    <w:rsid w:val="00E17DFA"/>
    <w:pPr>
      <w:spacing w:after="100"/>
      <w:ind w:left="220"/>
    </w:pPr>
  </w:style>
  <w:style w:type="paragraph" w:styleId="31">
    <w:name w:val="toc 3"/>
    <w:basedOn w:val="a"/>
    <w:next w:val="a"/>
    <w:autoRedefine/>
    <w:uiPriority w:val="39"/>
    <w:unhideWhenUsed/>
    <w:rsid w:val="00E17DFA"/>
    <w:pPr>
      <w:spacing w:after="100"/>
      <w:ind w:left="440"/>
    </w:pPr>
  </w:style>
  <w:style w:type="character" w:customStyle="1" w:styleId="apple-converted-space">
    <w:name w:val="apple-converted-space"/>
    <w:basedOn w:val="a0"/>
    <w:rsid w:val="00C37ABF"/>
  </w:style>
  <w:style w:type="character" w:styleId="af3">
    <w:name w:val="annotation reference"/>
    <w:basedOn w:val="a0"/>
    <w:uiPriority w:val="99"/>
    <w:semiHidden/>
    <w:unhideWhenUsed/>
    <w:rsid w:val="00360387"/>
    <w:rPr>
      <w:sz w:val="16"/>
      <w:szCs w:val="16"/>
    </w:rPr>
  </w:style>
  <w:style w:type="paragraph" w:styleId="af4">
    <w:name w:val="annotation text"/>
    <w:basedOn w:val="a"/>
    <w:link w:val="af5"/>
    <w:uiPriority w:val="99"/>
    <w:semiHidden/>
    <w:unhideWhenUsed/>
    <w:rsid w:val="00360387"/>
    <w:pPr>
      <w:spacing w:line="240" w:lineRule="auto"/>
    </w:pPr>
    <w:rPr>
      <w:sz w:val="20"/>
      <w:szCs w:val="20"/>
    </w:rPr>
  </w:style>
  <w:style w:type="character" w:customStyle="1" w:styleId="af5">
    <w:name w:val="Текст примечания Знак"/>
    <w:basedOn w:val="a0"/>
    <w:link w:val="af4"/>
    <w:uiPriority w:val="99"/>
    <w:semiHidden/>
    <w:rsid w:val="00360387"/>
    <w:rPr>
      <w:rFonts w:ascii="Calibri" w:eastAsia="Calibri" w:hAnsi="Calibri" w:cs="Times New Roman"/>
      <w:sz w:val="20"/>
      <w:szCs w:val="20"/>
    </w:rPr>
  </w:style>
  <w:style w:type="paragraph" w:styleId="af6">
    <w:name w:val="annotation subject"/>
    <w:basedOn w:val="af4"/>
    <w:next w:val="af4"/>
    <w:link w:val="af7"/>
    <w:uiPriority w:val="99"/>
    <w:semiHidden/>
    <w:unhideWhenUsed/>
    <w:rsid w:val="00360387"/>
    <w:rPr>
      <w:b/>
      <w:bCs/>
    </w:rPr>
  </w:style>
  <w:style w:type="character" w:customStyle="1" w:styleId="af7">
    <w:name w:val="Тема примечания Знак"/>
    <w:basedOn w:val="af5"/>
    <w:link w:val="af6"/>
    <w:uiPriority w:val="99"/>
    <w:semiHidden/>
    <w:rsid w:val="00360387"/>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3989">
      <w:bodyDiv w:val="1"/>
      <w:marLeft w:val="0"/>
      <w:marRight w:val="0"/>
      <w:marTop w:val="0"/>
      <w:marBottom w:val="0"/>
      <w:divBdr>
        <w:top w:val="none" w:sz="0" w:space="0" w:color="auto"/>
        <w:left w:val="none" w:sz="0" w:space="0" w:color="auto"/>
        <w:bottom w:val="none" w:sz="0" w:space="0" w:color="auto"/>
        <w:right w:val="none" w:sz="0" w:space="0" w:color="auto"/>
      </w:divBdr>
    </w:div>
    <w:div w:id="542248747">
      <w:bodyDiv w:val="1"/>
      <w:marLeft w:val="0"/>
      <w:marRight w:val="0"/>
      <w:marTop w:val="0"/>
      <w:marBottom w:val="0"/>
      <w:divBdr>
        <w:top w:val="none" w:sz="0" w:space="0" w:color="auto"/>
        <w:left w:val="none" w:sz="0" w:space="0" w:color="auto"/>
        <w:bottom w:val="none" w:sz="0" w:space="0" w:color="auto"/>
        <w:right w:val="none" w:sz="0" w:space="0" w:color="auto"/>
      </w:divBdr>
    </w:div>
    <w:div w:id="666834026">
      <w:bodyDiv w:val="1"/>
      <w:marLeft w:val="0"/>
      <w:marRight w:val="0"/>
      <w:marTop w:val="0"/>
      <w:marBottom w:val="0"/>
      <w:divBdr>
        <w:top w:val="none" w:sz="0" w:space="0" w:color="auto"/>
        <w:left w:val="none" w:sz="0" w:space="0" w:color="auto"/>
        <w:bottom w:val="none" w:sz="0" w:space="0" w:color="auto"/>
        <w:right w:val="none" w:sz="0" w:space="0" w:color="auto"/>
      </w:divBdr>
    </w:div>
    <w:div w:id="1035886447">
      <w:bodyDiv w:val="1"/>
      <w:marLeft w:val="0"/>
      <w:marRight w:val="0"/>
      <w:marTop w:val="0"/>
      <w:marBottom w:val="0"/>
      <w:divBdr>
        <w:top w:val="none" w:sz="0" w:space="0" w:color="auto"/>
        <w:left w:val="none" w:sz="0" w:space="0" w:color="auto"/>
        <w:bottom w:val="none" w:sz="0" w:space="0" w:color="auto"/>
        <w:right w:val="none" w:sz="0" w:space="0" w:color="auto"/>
      </w:divBdr>
    </w:div>
    <w:div w:id="1067846498">
      <w:bodyDiv w:val="1"/>
      <w:marLeft w:val="0"/>
      <w:marRight w:val="0"/>
      <w:marTop w:val="0"/>
      <w:marBottom w:val="0"/>
      <w:divBdr>
        <w:top w:val="none" w:sz="0" w:space="0" w:color="auto"/>
        <w:left w:val="none" w:sz="0" w:space="0" w:color="auto"/>
        <w:bottom w:val="none" w:sz="0" w:space="0" w:color="auto"/>
        <w:right w:val="none" w:sz="0" w:space="0" w:color="auto"/>
      </w:divBdr>
    </w:div>
    <w:div w:id="1355158457">
      <w:bodyDiv w:val="1"/>
      <w:marLeft w:val="0"/>
      <w:marRight w:val="0"/>
      <w:marTop w:val="0"/>
      <w:marBottom w:val="0"/>
      <w:divBdr>
        <w:top w:val="none" w:sz="0" w:space="0" w:color="auto"/>
        <w:left w:val="none" w:sz="0" w:space="0" w:color="auto"/>
        <w:bottom w:val="none" w:sz="0" w:space="0" w:color="auto"/>
        <w:right w:val="none" w:sz="0" w:space="0" w:color="auto"/>
      </w:divBdr>
    </w:div>
    <w:div w:id="1576429742">
      <w:bodyDiv w:val="1"/>
      <w:marLeft w:val="0"/>
      <w:marRight w:val="0"/>
      <w:marTop w:val="0"/>
      <w:marBottom w:val="0"/>
      <w:divBdr>
        <w:top w:val="none" w:sz="0" w:space="0" w:color="auto"/>
        <w:left w:val="none" w:sz="0" w:space="0" w:color="auto"/>
        <w:bottom w:val="none" w:sz="0" w:space="0" w:color="auto"/>
        <w:right w:val="none" w:sz="0" w:space="0" w:color="auto"/>
      </w:divBdr>
    </w:div>
    <w:div w:id="1587421461">
      <w:bodyDiv w:val="1"/>
      <w:marLeft w:val="0"/>
      <w:marRight w:val="0"/>
      <w:marTop w:val="0"/>
      <w:marBottom w:val="0"/>
      <w:divBdr>
        <w:top w:val="none" w:sz="0" w:space="0" w:color="auto"/>
        <w:left w:val="none" w:sz="0" w:space="0" w:color="auto"/>
        <w:bottom w:val="none" w:sz="0" w:space="0" w:color="auto"/>
        <w:right w:val="none" w:sz="0" w:space="0" w:color="auto"/>
      </w:divBdr>
    </w:div>
    <w:div w:id="1588230226">
      <w:bodyDiv w:val="1"/>
      <w:marLeft w:val="0"/>
      <w:marRight w:val="0"/>
      <w:marTop w:val="0"/>
      <w:marBottom w:val="0"/>
      <w:divBdr>
        <w:top w:val="none" w:sz="0" w:space="0" w:color="auto"/>
        <w:left w:val="none" w:sz="0" w:space="0" w:color="auto"/>
        <w:bottom w:val="none" w:sz="0" w:space="0" w:color="auto"/>
        <w:right w:val="none" w:sz="0" w:space="0" w:color="auto"/>
      </w:divBdr>
    </w:div>
    <w:div w:id="1717774415">
      <w:bodyDiv w:val="1"/>
      <w:marLeft w:val="0"/>
      <w:marRight w:val="0"/>
      <w:marTop w:val="0"/>
      <w:marBottom w:val="0"/>
      <w:divBdr>
        <w:top w:val="none" w:sz="0" w:space="0" w:color="auto"/>
        <w:left w:val="none" w:sz="0" w:space="0" w:color="auto"/>
        <w:bottom w:val="none" w:sz="0" w:space="0" w:color="auto"/>
        <w:right w:val="none" w:sz="0" w:space="0" w:color="auto"/>
      </w:divBdr>
    </w:div>
    <w:div w:id="1821076351">
      <w:bodyDiv w:val="1"/>
      <w:marLeft w:val="0"/>
      <w:marRight w:val="0"/>
      <w:marTop w:val="0"/>
      <w:marBottom w:val="0"/>
      <w:divBdr>
        <w:top w:val="none" w:sz="0" w:space="0" w:color="auto"/>
        <w:left w:val="none" w:sz="0" w:space="0" w:color="auto"/>
        <w:bottom w:val="none" w:sz="0" w:space="0" w:color="auto"/>
        <w:right w:val="none" w:sz="0" w:space="0" w:color="auto"/>
      </w:divBdr>
    </w:div>
    <w:div w:id="1915780641">
      <w:bodyDiv w:val="1"/>
      <w:marLeft w:val="0"/>
      <w:marRight w:val="0"/>
      <w:marTop w:val="0"/>
      <w:marBottom w:val="0"/>
      <w:divBdr>
        <w:top w:val="none" w:sz="0" w:space="0" w:color="auto"/>
        <w:left w:val="none" w:sz="0" w:space="0" w:color="auto"/>
        <w:bottom w:val="none" w:sz="0" w:space="0" w:color="auto"/>
        <w:right w:val="none" w:sz="0" w:space="0" w:color="auto"/>
      </w:divBdr>
    </w:div>
    <w:div w:id="1978409498">
      <w:bodyDiv w:val="1"/>
      <w:marLeft w:val="0"/>
      <w:marRight w:val="0"/>
      <w:marTop w:val="0"/>
      <w:marBottom w:val="0"/>
      <w:divBdr>
        <w:top w:val="none" w:sz="0" w:space="0" w:color="auto"/>
        <w:left w:val="none" w:sz="0" w:space="0" w:color="auto"/>
        <w:bottom w:val="none" w:sz="0" w:space="0" w:color="auto"/>
        <w:right w:val="none" w:sz="0" w:space="0" w:color="auto"/>
      </w:divBdr>
    </w:div>
    <w:div w:id="20491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habrahabr.ru/post/91471/" TargetMode="External"/><Relationship Id="rId50" Type="http://schemas.openxmlformats.org/officeDocument/2006/relationships/hyperlink" Target="http://docs.travis-ci.com/user/languages/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avis-ci.org/" TargetMode="External"/><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ru.wikipedia.org/wiki/&#1052;&#1086;&#1076;&#1091;&#1083;&#1100;&#1085;&#1086;&#1077;_&#1090;&#1077;&#1089;&#1090;&#1080;&#1088;&#1086;&#1074;&#1072;&#1085;&#1080;&#1077;"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omments" Target="comments.xml"/><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it-gost.ru/articles/view_articles/94"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ru.wikipedia.org/wiki/Travis_CI/" TargetMode="Externa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ru.wikipedia.org/wiki/&#1044;&#1080;&#1072;&#1075;&#1088;&#1072;&#1084;&#1084;&#1072;_&#1087;&#1086;&#1089;&#1083;&#1077;&#1076;&#1086;&#1074;&#1072;&#1090;&#1077;&#1083;&#1100;&#1085;&#1086;&#1089;&#1090;&#1080;"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hyperlink" Target="http://oldmin.org/ru/article/pochemu-django/" TargetMode="External"/><Relationship Id="rId48" Type="http://schemas.openxmlformats.org/officeDocument/2006/relationships/hyperlink" Target="http://djbook.ru/rel1.4/topics/testing.html"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E6C54-E0C2-40C7-AAFA-F2871B3C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8472</Words>
  <Characters>48293</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Kostin</dc:creator>
  <cp:lastModifiedBy>Maxim</cp:lastModifiedBy>
  <cp:revision>2</cp:revision>
  <cp:lastPrinted>2014-12-21T18:15:00Z</cp:lastPrinted>
  <dcterms:created xsi:type="dcterms:W3CDTF">2015-01-25T13:23:00Z</dcterms:created>
  <dcterms:modified xsi:type="dcterms:W3CDTF">2015-01-25T13:23:00Z</dcterms:modified>
</cp:coreProperties>
</file>